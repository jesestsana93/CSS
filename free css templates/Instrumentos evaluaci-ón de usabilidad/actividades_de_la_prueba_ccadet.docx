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308" w:rsidRPr="00EF2C03" w:rsidRDefault="000D0BE7" w:rsidP="00F73308">
      <w:pPr>
        <w:spacing w:line="360" w:lineRule="auto"/>
        <w:jc w:val="center"/>
        <w:rPr>
          <w:rFonts w:asciiTheme="minorHAnsi" w:hAnsiTheme="minorHAnsi"/>
          <w:color w:val="1F497D" w:themeColor="text2"/>
          <w:sz w:val="28"/>
          <w:szCs w:val="28"/>
        </w:rPr>
      </w:pPr>
      <w:r>
        <w:rPr>
          <w:rFonts w:asciiTheme="minorHAnsi" w:hAnsiTheme="minorHAnsi"/>
          <w:b/>
          <w:noProof/>
          <w:lang w:val="en-GB" w:eastAsia="en-GB"/>
        </w:rPr>
        <w:pict>
          <v:shapetype id="_x0000_t202" coordsize="21600,21600" o:spt="202" path="m,l,21600r21600,l21600,xe">
            <v:stroke joinstyle="miter"/>
            <v:path gradientshapeok="t" o:connecttype="rect"/>
          </v:shapetype>
          <v:shape id="Text Box 8" o:spid="_x0000_s1026" type="#_x0000_t202" style="position:absolute;left:0;text-align:left;margin-left:304.7pt;margin-top:24.15pt;width:176.3pt;height:56.6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" fillcolor="#b8cce4 [1300]" stroked="f">
            <v:textbox style="mso-fit-shape-to-text:t">
              <w:txbxContent>
                <w:p w:rsidR="00EF2C03" w:rsidRDefault="00EF2C03" w:rsidP="00EF2C03">
                  <w:pPr>
                    <w:spacing w:line="360" w:lineRule="auto"/>
                    <w:jc w:val="both"/>
                    <w:rPr>
                      <w:rFonts w:asciiTheme="minorHAnsi" w:hAnsiTheme="minorHAnsi"/>
                      <w:sz w:val="18"/>
                      <w:szCs w:val="18"/>
                    </w:rPr>
                  </w:pPr>
                  <w:r w:rsidRPr="004467F3">
                    <w:rPr>
                      <w:rFonts w:asciiTheme="minorHAnsi" w:hAnsiTheme="minorHAnsi"/>
                      <w:sz w:val="18"/>
                      <w:szCs w:val="18"/>
                    </w:rPr>
                    <w:t>Sistema PROTAGON</w:t>
                  </w:r>
                </w:p>
                <w:p w:rsidR="00EF2C03" w:rsidRPr="004467F3" w:rsidRDefault="00EF2C03" w:rsidP="00EF2C03">
                  <w:pPr>
                    <w:spacing w:line="360" w:lineRule="auto"/>
                    <w:jc w:val="both"/>
                    <w:rPr>
                      <w:rFonts w:asciiTheme="minorHAnsi" w:hAnsiTheme="minorHAnsi"/>
                      <w:sz w:val="18"/>
                      <w:szCs w:val="18"/>
                    </w:rPr>
                  </w:pPr>
                  <w:r w:rsidRPr="004467F3">
                    <w:rPr>
                      <w:rFonts w:asciiTheme="minorHAnsi" w:hAnsiTheme="minorHAnsi"/>
                      <w:sz w:val="18"/>
                      <w:szCs w:val="18"/>
                    </w:rPr>
                    <w:t>Fecha</w:t>
                  </w:r>
                  <w:r w:rsidR="005878CC">
                    <w:rPr>
                      <w:rFonts w:asciiTheme="minorHAnsi" w:hAnsiTheme="minorHAnsi"/>
                      <w:sz w:val="18"/>
                      <w:szCs w:val="18"/>
                    </w:rPr>
                    <w:t xml:space="preserve"> de 1ª. </w:t>
                  </w:r>
                  <w:r>
                    <w:rPr>
                      <w:rFonts w:asciiTheme="minorHAnsi" w:hAnsiTheme="minorHAnsi"/>
                      <w:sz w:val="18"/>
                      <w:szCs w:val="18"/>
                    </w:rPr>
                    <w:t>Evaluación</w:t>
                  </w:r>
                  <w:r w:rsidR="00240461">
                    <w:rPr>
                      <w:rFonts w:asciiTheme="minorHAnsi" w:hAnsiTheme="minorHAnsi"/>
                      <w:sz w:val="18"/>
                      <w:szCs w:val="18"/>
                    </w:rPr>
                    <w:t>: 28</w:t>
                  </w:r>
                  <w:r w:rsidRPr="004467F3">
                    <w:rPr>
                      <w:rFonts w:asciiTheme="minorHAnsi" w:hAnsiTheme="minorHAnsi"/>
                      <w:sz w:val="18"/>
                      <w:szCs w:val="18"/>
                    </w:rPr>
                    <w:t>/01/11</w:t>
                  </w:r>
                </w:p>
                <w:p w:rsidR="00EF2C03" w:rsidRPr="00EF2C03" w:rsidRDefault="00EF2C03" w:rsidP="00EF2C03">
                  <w:pPr>
                    <w:spacing w:line="360" w:lineRule="auto"/>
                    <w:jc w:val="both"/>
                    <w:rPr>
                      <w:rFonts w:asciiTheme="minorHAnsi" w:hAnsiTheme="minorHAnsi"/>
                      <w:sz w:val="18"/>
                      <w:szCs w:val="18"/>
                    </w:rPr>
                  </w:pPr>
                  <w:r w:rsidRPr="004467F3">
                    <w:rPr>
                      <w:rFonts w:asciiTheme="minorHAnsi" w:hAnsiTheme="minorHAnsi"/>
                      <w:sz w:val="18"/>
                      <w:szCs w:val="18"/>
                    </w:rPr>
                    <w:t>Cliente: U</w:t>
                  </w:r>
                  <w:r>
                    <w:rPr>
                      <w:rFonts w:asciiTheme="minorHAnsi" w:hAnsiTheme="minorHAnsi"/>
                      <w:sz w:val="18"/>
                      <w:szCs w:val="18"/>
                    </w:rPr>
                    <w:t>LTRASIST</w:t>
                  </w:r>
                </w:p>
              </w:txbxContent>
            </v:textbox>
          </v:shape>
        </w:pict>
      </w:r>
      <w:r w:rsidR="00F73308" w:rsidRPr="00EF2C03">
        <w:rPr>
          <w:rFonts w:asciiTheme="minorHAnsi" w:hAnsiTheme="minorHAnsi"/>
          <w:color w:val="1F497D" w:themeColor="text2"/>
          <w:sz w:val="28"/>
          <w:szCs w:val="28"/>
        </w:rPr>
        <w:t xml:space="preserve">Actividades de la </w:t>
      </w:r>
      <w:r w:rsidR="00EF2C03">
        <w:rPr>
          <w:rFonts w:asciiTheme="minorHAnsi" w:hAnsiTheme="minorHAnsi"/>
          <w:color w:val="1F497D" w:themeColor="text2"/>
          <w:sz w:val="28"/>
          <w:szCs w:val="28"/>
        </w:rPr>
        <w:t>Evaluación</w:t>
      </w:r>
    </w:p>
    <w:p w:rsidR="00F73308" w:rsidRPr="00F73308" w:rsidRDefault="000D0BE7" w:rsidP="00FC2B1F">
      <w:pPr>
        <w:tabs>
          <w:tab w:val="left" w:pos="3400"/>
        </w:tabs>
        <w:spacing w:line="360" w:lineRule="auto"/>
        <w:ind w:left="360"/>
        <w:jc w:val="both"/>
        <w:rPr>
          <w:rFonts w:asciiTheme="minorHAnsi" w:hAnsiTheme="minorHAnsi"/>
          <w:sz w:val="20"/>
          <w:szCs w:val="20"/>
        </w:rPr>
      </w:pPr>
      <w:r>
        <w:rPr>
          <w:rFonts w:asciiTheme="minorHAnsi" w:hAnsiTheme="minorHAnsi"/>
          <w:b/>
          <w:noProof/>
          <w:lang w:val="en-GB" w:eastAsia="en-GB"/>
        </w:rPr>
        <w:pict>
          <v:shape id="Text Box 91" o:spid="_x0000_s1027" type="#_x0000_t202" style="position:absolute;left:0;text-align:left;margin-left:-6.4pt;margin-top:8.95pt;width:176.4pt;height:40.15pt;z-index:2517483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" filled="f" fillcolor="#b8cce4 [1300]" stroked="f">
            <v:textbox style="mso-fit-shape-to-text:t">
              <w:txbxContent>
                <w:p w:rsidR="00FC2B1F" w:rsidRDefault="00FC2B1F" w:rsidP="00FC2B1F">
                  <w:pPr>
                    <w:spacing w:line="360" w:lineRule="auto"/>
                    <w:jc w:val="both"/>
                    <w:rPr>
                      <w:rFonts w:asciiTheme="minorHAnsi" w:hAnsiTheme="minorHAnsi"/>
                      <w:sz w:val="18"/>
                      <w:szCs w:val="18"/>
                      <w:lang w:val="es-MX"/>
                    </w:rPr>
                  </w:pPr>
                  <w:r>
                    <w:rPr>
                      <w:rFonts w:asciiTheme="minorHAnsi" w:hAnsiTheme="minorHAnsi"/>
                      <w:sz w:val="18"/>
                      <w:szCs w:val="18"/>
                      <w:lang w:val="es-MX"/>
                    </w:rPr>
                    <w:t>Usuario No.:________</w:t>
                  </w:r>
                </w:p>
                <w:p w:rsidR="00FC2B1F" w:rsidRPr="00FC2B1F" w:rsidRDefault="00FC2B1F" w:rsidP="00FC2B1F">
                  <w:pPr>
                    <w:spacing w:line="360" w:lineRule="auto"/>
                    <w:jc w:val="both"/>
                    <w:rPr>
                      <w:rFonts w:asciiTheme="minorHAnsi" w:hAnsiTheme="minorHAnsi"/>
                      <w:sz w:val="18"/>
                      <w:szCs w:val="18"/>
                      <w:lang w:val="es-MX"/>
                    </w:rPr>
                  </w:pPr>
                  <w:r>
                    <w:rPr>
                      <w:rFonts w:asciiTheme="minorHAnsi" w:hAnsiTheme="minorHAnsi"/>
                      <w:sz w:val="18"/>
                      <w:szCs w:val="18"/>
                      <w:lang w:val="es-MX"/>
                    </w:rPr>
                    <w:t>Hora de inicio</w:t>
                  </w:r>
                  <w:proofErr w:type="gramStart"/>
                  <w:r>
                    <w:rPr>
                      <w:rFonts w:asciiTheme="minorHAnsi" w:hAnsiTheme="minorHAnsi"/>
                      <w:sz w:val="18"/>
                      <w:szCs w:val="18"/>
                      <w:lang w:val="es-MX"/>
                    </w:rPr>
                    <w:t>:_</w:t>
                  </w:r>
                  <w:proofErr w:type="gramEnd"/>
                  <w:r>
                    <w:rPr>
                      <w:rFonts w:asciiTheme="minorHAnsi" w:hAnsiTheme="minorHAnsi"/>
                      <w:sz w:val="18"/>
                      <w:szCs w:val="18"/>
                      <w:lang w:val="es-MX"/>
                    </w:rPr>
                    <w:t>______________________</w:t>
                  </w:r>
                </w:p>
              </w:txbxContent>
            </v:textbox>
          </v:shape>
        </w:pict>
      </w:r>
      <w:r w:rsidR="005878CC">
        <w:rPr>
          <w:rFonts w:asciiTheme="minorHAnsi" w:hAnsiTheme="minorHAnsi"/>
          <w:b/>
          <w:noProof/>
          <w:lang w:val="es-MX" w:eastAsia="es-MX"/>
        </w:rPr>
        <w:drawing>
          <wp:anchor distT="0" distB="0" distL="114300" distR="114300" simplePos="0" relativeHeight="251664384" behindDoc="0" locked="0" layoutInCell="1" allowOverlap="1">
            <wp:simplePos x="0" y="0"/>
            <wp:positionH relativeFrom="column">
              <wp:posOffset>3488055</wp:posOffset>
            </wp:positionH>
            <wp:positionV relativeFrom="paragraph">
              <wp:posOffset>125730</wp:posOffset>
            </wp:positionV>
            <wp:extent cx="306705" cy="449580"/>
            <wp:effectExtent l="19050" t="0" r="0" b="0"/>
            <wp:wrapNone/>
            <wp:docPr id="6" name="4 Imagen" descr="logo_s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ist.jpg"/>
                    <pic:cNvPicPr/>
                  </pic:nvPicPr>
                  <pic:blipFill>
                    <a:blip r:embed="rId8" cstate="print"/>
                    <a:stretch>
                      <a:fillRect/>
                    </a:stretch>
                  </pic:blipFill>
                  <pic:spPr>
                    <a:xfrm>
                      <a:off x="0" y="0"/>
                      <a:ext cx="306705" cy="449580"/>
                    </a:xfrm>
                    <a:prstGeom prst="rect">
                      <a:avLst/>
                    </a:prstGeom>
                  </pic:spPr>
                </pic:pic>
              </a:graphicData>
            </a:graphic>
          </wp:anchor>
        </w:drawing>
      </w:r>
      <w:r w:rsidR="00FC2B1F">
        <w:rPr>
          <w:rFonts w:asciiTheme="minorHAnsi" w:hAnsiTheme="minorHAnsi"/>
          <w:sz w:val="20"/>
          <w:szCs w:val="20"/>
        </w:rPr>
        <w:tab/>
      </w:r>
    </w:p>
    <w:p w:rsidR="00EF2C03" w:rsidRDefault="00EF2C03" w:rsidP="00F73308">
      <w:pPr>
        <w:spacing w:line="360" w:lineRule="auto"/>
        <w:jc w:val="both"/>
        <w:rPr>
          <w:rFonts w:asciiTheme="minorHAnsi" w:hAnsiTheme="minorHAnsi"/>
          <w:b/>
        </w:rPr>
      </w:pPr>
    </w:p>
    <w:p w:rsidR="00EF2C03" w:rsidRDefault="00EF2C03" w:rsidP="00F73308">
      <w:pPr>
        <w:spacing w:line="360" w:lineRule="auto"/>
        <w:jc w:val="both"/>
        <w:rPr>
          <w:rFonts w:asciiTheme="minorHAnsi" w:hAnsiTheme="minorHAnsi"/>
          <w:b/>
        </w:rPr>
      </w:pPr>
    </w:p>
    <w:p w:rsidR="00F73308" w:rsidRPr="004467F3" w:rsidRDefault="00F73308" w:rsidP="00F73308">
      <w:pPr>
        <w:spacing w:line="360" w:lineRule="auto"/>
        <w:jc w:val="both"/>
        <w:rPr>
          <w:rFonts w:asciiTheme="minorHAnsi" w:hAnsiTheme="minorHAnsi"/>
          <w:b/>
        </w:rPr>
      </w:pPr>
      <w:r w:rsidRPr="004467F3">
        <w:rPr>
          <w:rFonts w:asciiTheme="minorHAnsi" w:hAnsiTheme="minorHAnsi"/>
          <w:b/>
        </w:rPr>
        <w:t>Instrucciones para el moderador</w:t>
      </w:r>
    </w:p>
    <w:p w:rsidR="00F73308" w:rsidRPr="00CE14BB" w:rsidRDefault="00F73308" w:rsidP="00761E8B">
      <w:pPr>
        <w:pStyle w:val="Prrafodelista"/>
        <w:numPr>
          <w:ilvl w:val="0"/>
          <w:numId w:val="1"/>
        </w:numPr>
        <w:spacing w:line="360" w:lineRule="auto"/>
        <w:jc w:val="center"/>
        <w:rPr>
          <w:rFonts w:asciiTheme="minorHAnsi" w:hAnsiTheme="minorHAnsi"/>
          <w:sz w:val="18"/>
          <w:szCs w:val="18"/>
        </w:rPr>
      </w:pPr>
      <w:r w:rsidRPr="00CE14BB">
        <w:rPr>
          <w:rFonts w:asciiTheme="minorHAnsi" w:hAnsiTheme="minorHAnsi"/>
          <w:sz w:val="18"/>
          <w:szCs w:val="18"/>
        </w:rPr>
        <w:t>Ir tachando las actividades realizadas con el fin de no perderse durante la prueba. NO se realizará ninguna actividad si antes no ha concluido la anterior (a menos que se le instruya lo contrario).</w:t>
      </w:r>
    </w:p>
    <w:p w:rsidR="00F73308" w:rsidRPr="00CE14BB" w:rsidRDefault="00F73308" w:rsidP="00761E8B">
      <w:pPr>
        <w:pStyle w:val="Prrafodelista"/>
        <w:numPr>
          <w:ilvl w:val="0"/>
          <w:numId w:val="1"/>
        </w:numPr>
        <w:spacing w:line="360" w:lineRule="auto"/>
        <w:jc w:val="center"/>
        <w:rPr>
          <w:rFonts w:asciiTheme="minorHAnsi" w:hAnsiTheme="minorHAnsi"/>
          <w:sz w:val="18"/>
          <w:szCs w:val="18"/>
        </w:rPr>
      </w:pPr>
      <w:r w:rsidRPr="00CE14BB">
        <w:rPr>
          <w:rFonts w:asciiTheme="minorHAnsi" w:hAnsiTheme="minorHAnsi"/>
          <w:sz w:val="18"/>
          <w:szCs w:val="18"/>
        </w:rPr>
        <w:t xml:space="preserve">En caso de que el usuario cometa </w:t>
      </w:r>
      <w:r w:rsidR="004F3E76">
        <w:rPr>
          <w:rFonts w:asciiTheme="minorHAnsi" w:hAnsiTheme="minorHAnsi"/>
          <w:sz w:val="18"/>
          <w:szCs w:val="18"/>
        </w:rPr>
        <w:t>alg</w:t>
      </w:r>
      <w:r w:rsidR="009528CD">
        <w:rPr>
          <w:rFonts w:asciiTheme="minorHAnsi" w:hAnsiTheme="minorHAnsi"/>
          <w:sz w:val="18"/>
          <w:szCs w:val="18"/>
        </w:rPr>
        <w:t>ún</w:t>
      </w:r>
      <w:r w:rsidR="004F3E76" w:rsidRPr="00CE14BB">
        <w:rPr>
          <w:rFonts w:asciiTheme="minorHAnsi" w:hAnsiTheme="minorHAnsi"/>
          <w:sz w:val="18"/>
          <w:szCs w:val="18"/>
        </w:rPr>
        <w:t xml:space="preserve"> </w:t>
      </w:r>
      <w:r w:rsidRPr="00CE14BB">
        <w:rPr>
          <w:rFonts w:asciiTheme="minorHAnsi" w:hAnsiTheme="minorHAnsi"/>
          <w:sz w:val="18"/>
          <w:szCs w:val="18"/>
        </w:rPr>
        <w:t xml:space="preserve">error preguntar: </w:t>
      </w:r>
      <w:r w:rsidRPr="00CE14BB">
        <w:rPr>
          <w:rFonts w:asciiTheme="minorHAnsi" w:hAnsiTheme="minorHAnsi"/>
          <w:i/>
          <w:iCs/>
          <w:sz w:val="18"/>
          <w:szCs w:val="18"/>
        </w:rPr>
        <w:t>¿El sistema le informó con claridad qué fue lo que pasó?</w:t>
      </w:r>
    </w:p>
    <w:p w:rsidR="00F73308" w:rsidRPr="00F73308" w:rsidRDefault="00F73308">
      <w:pPr>
        <w:rPr>
          <w:rFonts w:asciiTheme="minorHAnsi" w:hAnsiTheme="minorHAnsi"/>
          <w:sz w:val="20"/>
          <w:szCs w:val="20"/>
        </w:rPr>
      </w:pPr>
    </w:p>
    <w:p w:rsidR="00F73308" w:rsidRPr="004467F3" w:rsidRDefault="00F73308" w:rsidP="00F73308">
      <w:pPr>
        <w:tabs>
          <w:tab w:val="left" w:pos="4498"/>
        </w:tabs>
        <w:rPr>
          <w:rFonts w:asciiTheme="minorHAnsi" w:hAnsiTheme="minorHAnsi"/>
        </w:rPr>
      </w:pPr>
      <w:r w:rsidRPr="004467F3">
        <w:rPr>
          <w:rFonts w:asciiTheme="minorHAnsi" w:hAnsiTheme="minorHAnsi" w:cs="Arial"/>
          <w:b/>
          <w:bCs/>
          <w:color w:val="000000"/>
        </w:rPr>
        <w:t>Página de autenticación (</w:t>
      </w:r>
      <w:proofErr w:type="spellStart"/>
      <w:r w:rsidRPr="004467F3">
        <w:rPr>
          <w:rFonts w:asciiTheme="minorHAnsi" w:hAnsiTheme="minorHAnsi" w:cs="Arial"/>
          <w:b/>
          <w:bCs/>
          <w:color w:val="000000"/>
        </w:rPr>
        <w:t>login</w:t>
      </w:r>
      <w:proofErr w:type="spellEnd"/>
      <w:r w:rsidRPr="004467F3">
        <w:rPr>
          <w:rFonts w:asciiTheme="minorHAnsi" w:hAnsiTheme="minorHAnsi" w:cs="Arial"/>
          <w:b/>
          <w:bCs/>
          <w:color w:val="000000"/>
        </w:rPr>
        <w:t>)</w:t>
      </w:r>
    </w:p>
    <w:p w:rsidR="00F73308" w:rsidRPr="00603BD0" w:rsidRDefault="00F73308">
      <w:pPr>
        <w:rPr>
          <w:rFonts w:asciiTheme="minorHAnsi" w:hAnsiTheme="minorHAnsi"/>
          <w:sz w:val="20"/>
          <w:szCs w:val="20"/>
        </w:rPr>
      </w:pPr>
    </w:p>
    <w:p w:rsidR="00F73308" w:rsidRPr="00603BD0" w:rsidRDefault="000D0BE7" w:rsidP="00F73308">
      <w:pPr>
        <w:pStyle w:val="NormalWeb"/>
        <w:spacing w:before="0" w:beforeAutospacing="0" w:after="0" w:afterAutospacing="0"/>
        <w:ind w:left="1416"/>
        <w:rPr>
          <w:rFonts w:asciiTheme="minorHAnsi" w:hAnsiTheme="minorHAnsi" w:cstheme="minorHAnsi"/>
          <w:sz w:val="20"/>
          <w:szCs w:val="20"/>
        </w:rPr>
      </w:pPr>
      <w:r>
        <w:rPr>
          <w:rFonts w:asciiTheme="minorHAnsi" w:hAnsiTheme="minorHAnsi" w:cstheme="minorHAnsi"/>
          <w:noProof/>
          <w:color w:val="000000"/>
          <w:sz w:val="20"/>
          <w:szCs w:val="20"/>
          <w:lang w:val="en-GB" w:eastAsia="en-GB"/>
        </w:rPr>
        <w:pict>
          <v:rect id="Rectangle 2" o:spid="_x0000_s1098" style="position:absolute;left:0;text-align:left;margin-left:51.6pt;margin-top:3.2pt;width:14.4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"/>
        </w:pict>
      </w:r>
      <w:r w:rsidR="00F73308" w:rsidRPr="00603BD0">
        <w:rPr>
          <w:rFonts w:asciiTheme="minorHAnsi" w:hAnsiTheme="minorHAnsi" w:cstheme="minorHAnsi"/>
          <w:color w:val="000000"/>
          <w:sz w:val="20"/>
          <w:szCs w:val="20"/>
        </w:rPr>
        <w:t>1</w:t>
      </w:r>
      <w:r w:rsidR="00CE14BB" w:rsidRPr="00603BD0">
        <w:rPr>
          <w:rFonts w:asciiTheme="minorHAnsi" w:hAnsiTheme="minorHAnsi" w:cstheme="minorHAnsi"/>
          <w:color w:val="000000"/>
          <w:sz w:val="20"/>
          <w:szCs w:val="20"/>
        </w:rPr>
        <w:t>.</w:t>
      </w:r>
      <w:r w:rsidR="00F73308" w:rsidRPr="00603BD0">
        <w:rPr>
          <w:rFonts w:asciiTheme="minorHAnsi" w:hAnsiTheme="minorHAnsi" w:cstheme="minorHAnsi"/>
          <w:color w:val="000000"/>
          <w:sz w:val="20"/>
          <w:szCs w:val="20"/>
        </w:rPr>
        <w:t xml:space="preserve"> Esta es la página de </w:t>
      </w:r>
      <w:r w:rsidR="00A85679" w:rsidRPr="00603BD0">
        <w:rPr>
          <w:rFonts w:asciiTheme="minorHAnsi" w:hAnsiTheme="minorHAnsi" w:cstheme="minorHAnsi"/>
          <w:color w:val="000000"/>
          <w:sz w:val="20"/>
          <w:szCs w:val="20"/>
        </w:rPr>
        <w:t xml:space="preserve">ingreso </w:t>
      </w:r>
      <w:r w:rsidR="00F73308" w:rsidRPr="00603BD0">
        <w:rPr>
          <w:rFonts w:asciiTheme="minorHAnsi" w:hAnsiTheme="minorHAnsi" w:cstheme="minorHAnsi"/>
          <w:color w:val="000000"/>
          <w:sz w:val="20"/>
          <w:szCs w:val="20"/>
        </w:rPr>
        <w:t>al sistema.</w:t>
      </w:r>
    </w:p>
    <w:p w:rsidR="00F73308" w:rsidRPr="00603BD0" w:rsidRDefault="000D0BE7" w:rsidP="00F73308">
      <w:pPr>
        <w:pStyle w:val="NormalWeb"/>
        <w:spacing w:before="0" w:beforeAutospacing="0" w:after="0" w:afterAutospacing="0"/>
        <w:ind w:left="1416"/>
        <w:rPr>
          <w:rFonts w:asciiTheme="minorHAnsi" w:hAnsiTheme="minorHAnsi" w:cstheme="minorHAnsi"/>
          <w:sz w:val="20"/>
          <w:szCs w:val="20"/>
        </w:rPr>
      </w:pPr>
      <w:r>
        <w:rPr>
          <w:rFonts w:asciiTheme="minorHAnsi" w:hAnsiTheme="minorHAnsi" w:cstheme="minorHAnsi"/>
          <w:noProof/>
          <w:color w:val="000000"/>
          <w:sz w:val="20"/>
          <w:szCs w:val="20"/>
          <w:lang w:val="en-GB" w:eastAsia="en-GB"/>
        </w:rPr>
        <w:pict>
          <v:rect id="Rectangle 5" o:spid="_x0000_s1097" style="position:absolute;left:0;text-align:left;margin-left:51.6pt;margin-top:2.95pt;width:14.4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"/>
        </w:pict>
      </w:r>
      <w:r w:rsidR="00F73308" w:rsidRPr="00603BD0">
        <w:rPr>
          <w:rFonts w:asciiTheme="minorHAnsi" w:hAnsiTheme="minorHAnsi" w:cstheme="minorHAnsi"/>
          <w:color w:val="000000"/>
          <w:sz w:val="20"/>
          <w:szCs w:val="20"/>
        </w:rPr>
        <w:t>2</w:t>
      </w:r>
      <w:r w:rsidR="00CE14BB" w:rsidRPr="00603BD0">
        <w:rPr>
          <w:rFonts w:asciiTheme="minorHAnsi" w:hAnsiTheme="minorHAnsi" w:cstheme="minorHAnsi"/>
          <w:color w:val="000000"/>
          <w:sz w:val="20"/>
          <w:szCs w:val="20"/>
        </w:rPr>
        <w:t>.</w:t>
      </w:r>
      <w:r w:rsidR="00F73308" w:rsidRPr="00603BD0">
        <w:rPr>
          <w:rFonts w:asciiTheme="minorHAnsi" w:hAnsiTheme="minorHAnsi" w:cstheme="minorHAnsi"/>
          <w:color w:val="000000"/>
          <w:sz w:val="20"/>
          <w:szCs w:val="20"/>
        </w:rPr>
        <w:t xml:space="preserve"> Apuntando con el ratón, describa en voz alta los elementos que ve en la pantalla e indique para que cree que sirven.</w:t>
      </w:r>
    </w:p>
    <w:p w:rsidR="00F73308" w:rsidRPr="00603BD0" w:rsidRDefault="000D0BE7" w:rsidP="00F73308">
      <w:pPr>
        <w:pStyle w:val="NormalWeb"/>
        <w:spacing w:before="0" w:beforeAutospacing="0" w:after="0" w:afterAutospacing="0"/>
        <w:ind w:left="1416"/>
        <w:rPr>
          <w:rFonts w:asciiTheme="minorHAnsi" w:hAnsiTheme="minorHAnsi" w:cstheme="minorHAnsi"/>
          <w:sz w:val="20"/>
          <w:szCs w:val="20"/>
        </w:rPr>
      </w:pPr>
      <w:r>
        <w:rPr>
          <w:rFonts w:asciiTheme="minorHAnsi" w:hAnsiTheme="minorHAnsi" w:cstheme="minorHAnsi"/>
          <w:noProof/>
          <w:color w:val="000000"/>
          <w:sz w:val="20"/>
          <w:szCs w:val="20"/>
          <w:lang w:val="en-GB" w:eastAsia="en-GB"/>
        </w:rPr>
        <w:pict>
          <v:rect id="Rectangle 6" o:spid="_x0000_s1096" style="position:absolute;left:0;text-align:left;margin-left:51.6pt;margin-top:2.5pt;width:14.4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"/>
        </w:pict>
      </w:r>
      <w:r w:rsidR="00F73308" w:rsidRPr="00603BD0">
        <w:rPr>
          <w:rFonts w:asciiTheme="minorHAnsi" w:hAnsiTheme="minorHAnsi" w:cstheme="minorHAnsi"/>
          <w:color w:val="000000"/>
          <w:sz w:val="20"/>
          <w:szCs w:val="20"/>
        </w:rPr>
        <w:t>3</w:t>
      </w:r>
      <w:r w:rsidR="00CE14BB" w:rsidRPr="00603BD0">
        <w:rPr>
          <w:rFonts w:asciiTheme="minorHAnsi" w:hAnsiTheme="minorHAnsi" w:cstheme="minorHAnsi"/>
          <w:color w:val="000000"/>
          <w:sz w:val="20"/>
          <w:szCs w:val="20"/>
        </w:rPr>
        <w:t>.</w:t>
      </w:r>
      <w:r w:rsidR="00F73308" w:rsidRPr="00603BD0">
        <w:rPr>
          <w:rFonts w:asciiTheme="minorHAnsi" w:hAnsiTheme="minorHAnsi" w:cstheme="minorHAnsi"/>
          <w:color w:val="000000"/>
          <w:sz w:val="20"/>
          <w:szCs w:val="20"/>
        </w:rPr>
        <w:t xml:space="preserve"> Ingrese al sistema, los datos necesarios están en la ficha.</w:t>
      </w:r>
    </w:p>
    <w:p w:rsidR="00CE14BB" w:rsidRDefault="00CE14BB">
      <w:pPr>
        <w:rPr>
          <w:rFonts w:asciiTheme="minorHAnsi" w:hAnsiTheme="minorHAnsi" w:cs="Arial"/>
          <w:b/>
          <w:bCs/>
          <w:color w:val="000000"/>
        </w:rPr>
      </w:pPr>
    </w:p>
    <w:p w:rsidR="00F73308" w:rsidRDefault="00CE14BB">
      <w:pPr>
        <w:rPr>
          <w:rFonts w:asciiTheme="minorHAnsi" w:hAnsiTheme="minorHAnsi" w:cs="Arial"/>
          <w:b/>
          <w:bCs/>
          <w:color w:val="000000"/>
        </w:rPr>
      </w:pPr>
      <w:r w:rsidRPr="00CE14BB">
        <w:rPr>
          <w:rFonts w:asciiTheme="minorHAnsi" w:hAnsiTheme="minorHAnsi" w:cs="Arial"/>
          <w:b/>
          <w:bCs/>
          <w:color w:val="000000"/>
        </w:rPr>
        <w:t>Página de inicio PROTAGON</w:t>
      </w:r>
    </w:p>
    <w:p w:rsidR="00CE14BB" w:rsidRDefault="00CE14BB">
      <w:pPr>
        <w:rPr>
          <w:rFonts w:asciiTheme="minorHAnsi" w:hAnsiTheme="minorHAnsi" w:cs="Arial"/>
          <w:b/>
          <w:bCs/>
          <w:color w:val="000000"/>
        </w:rPr>
      </w:pPr>
    </w:p>
    <w:p w:rsidR="00CE14BB" w:rsidRPr="00CE14BB" w:rsidRDefault="000D0BE7" w:rsidP="00CE14BB">
      <w:pPr>
        <w:ind w:left="1416"/>
        <w:rPr>
          <w:rFonts w:asciiTheme="minorHAnsi" w:hAnsiTheme="minorHAnsi"/>
          <w:sz w:val="20"/>
          <w:szCs w:val="20"/>
        </w:rPr>
      </w:pPr>
      <w:r>
        <w:rPr>
          <w:rFonts w:asciiTheme="minorHAnsi" w:hAnsiTheme="minorHAnsi"/>
          <w:noProof/>
          <w:sz w:val="20"/>
          <w:szCs w:val="20"/>
          <w:lang w:val="en-GB" w:eastAsia="en-GB"/>
        </w:rPr>
        <w:pict>
          <v:rect id="Rectangle 9" o:spid="_x0000_s1095" style="position:absolute;left:0;text-align:left;margin-left:51.6pt;margin-top:1.35pt;width:14.4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"/>
        </w:pict>
      </w:r>
      <w:r w:rsidR="00CE14BB" w:rsidRPr="00CE14BB">
        <w:rPr>
          <w:rFonts w:asciiTheme="minorHAnsi" w:hAnsiTheme="minorHAnsi"/>
          <w:sz w:val="20"/>
          <w:szCs w:val="20"/>
        </w:rPr>
        <w:t>1</w:t>
      </w:r>
      <w:r w:rsidR="00CE14BB">
        <w:rPr>
          <w:rFonts w:asciiTheme="minorHAnsi" w:hAnsiTheme="minorHAnsi"/>
          <w:sz w:val="20"/>
          <w:szCs w:val="20"/>
        </w:rPr>
        <w:t>.</w:t>
      </w:r>
      <w:r w:rsidR="00CE14BB" w:rsidRPr="00CE14BB">
        <w:rPr>
          <w:rFonts w:asciiTheme="minorHAnsi" w:hAnsiTheme="minorHAnsi"/>
          <w:sz w:val="20"/>
          <w:szCs w:val="20"/>
        </w:rPr>
        <w:t xml:space="preserve"> Apuntando con el ratón, describa en voz alta los elementos que ve en la pantalla e  indique para que cree que sirven.</w:t>
      </w:r>
    </w:p>
    <w:p w:rsidR="00CE14BB" w:rsidRPr="00CE14BB" w:rsidRDefault="000D0BE7" w:rsidP="00CE14BB">
      <w:pPr>
        <w:ind w:left="1416"/>
        <w:rPr>
          <w:rFonts w:asciiTheme="minorHAnsi" w:hAnsiTheme="minorHAnsi"/>
          <w:sz w:val="20"/>
          <w:szCs w:val="20"/>
        </w:rPr>
      </w:pPr>
      <w:r>
        <w:rPr>
          <w:rFonts w:asciiTheme="minorHAnsi" w:hAnsiTheme="minorHAnsi"/>
          <w:noProof/>
          <w:sz w:val="20"/>
          <w:szCs w:val="20"/>
          <w:lang w:val="en-GB" w:eastAsia="en-GB"/>
        </w:rPr>
        <w:pict>
          <v:rect id="Rectangle 10" o:spid="_x0000_s1094" style="position:absolute;left:0;text-align:left;margin-left:51.6pt;margin-top:.9pt;width:14.4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"/>
        </w:pict>
      </w:r>
      <w:r w:rsidR="00CE14BB" w:rsidRPr="00CE14BB">
        <w:rPr>
          <w:rFonts w:asciiTheme="minorHAnsi" w:hAnsiTheme="minorHAnsi"/>
          <w:sz w:val="20"/>
          <w:szCs w:val="20"/>
        </w:rPr>
        <w:t>2</w:t>
      </w:r>
      <w:r w:rsidR="00CE14BB">
        <w:rPr>
          <w:rFonts w:asciiTheme="minorHAnsi" w:hAnsiTheme="minorHAnsi"/>
          <w:sz w:val="20"/>
          <w:szCs w:val="20"/>
        </w:rPr>
        <w:t>.</w:t>
      </w:r>
      <w:r w:rsidR="00CE14BB" w:rsidRPr="00CE14BB">
        <w:rPr>
          <w:rFonts w:asciiTheme="minorHAnsi" w:hAnsiTheme="minorHAnsi"/>
          <w:sz w:val="20"/>
          <w:szCs w:val="20"/>
        </w:rPr>
        <w:t xml:space="preserve"> Por favor describa los element</w:t>
      </w:r>
      <w:bookmarkStart w:id="0" w:name="_GoBack"/>
      <w:bookmarkEnd w:id="0"/>
      <w:r w:rsidR="00CE14BB" w:rsidRPr="00CE14BB">
        <w:rPr>
          <w:rFonts w:asciiTheme="minorHAnsi" w:hAnsiTheme="minorHAnsi"/>
          <w:sz w:val="20"/>
          <w:szCs w:val="20"/>
        </w:rPr>
        <w:t>os del menú principal (en caso de que el usuario lo haya descrito omitir esta pregunta)</w:t>
      </w:r>
    </w:p>
    <w:p w:rsidR="00CE14BB" w:rsidRPr="00CE14BB" w:rsidRDefault="000D0BE7" w:rsidP="00CE14BB">
      <w:pPr>
        <w:ind w:left="1416"/>
        <w:rPr>
          <w:rFonts w:asciiTheme="minorHAnsi" w:hAnsiTheme="minorHAnsi"/>
          <w:sz w:val="20"/>
          <w:szCs w:val="20"/>
        </w:rPr>
      </w:pPr>
      <w:r>
        <w:rPr>
          <w:rFonts w:asciiTheme="minorHAnsi" w:hAnsiTheme="minorHAnsi"/>
          <w:noProof/>
          <w:sz w:val="20"/>
          <w:szCs w:val="20"/>
          <w:lang w:val="en-GB" w:eastAsia="en-GB"/>
        </w:rPr>
        <w:pict>
          <v:rect id="Rectangle 11" o:spid="_x0000_s1093" style="position:absolute;left:0;text-align:left;margin-left:51.6pt;margin-top:1.6pt;width:14.4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"/>
        </w:pict>
      </w:r>
      <w:r w:rsidR="00CE14BB" w:rsidRPr="00CE14BB">
        <w:rPr>
          <w:rFonts w:asciiTheme="minorHAnsi" w:hAnsiTheme="minorHAnsi"/>
          <w:sz w:val="20"/>
          <w:szCs w:val="20"/>
        </w:rPr>
        <w:t>3</w:t>
      </w:r>
      <w:r w:rsidR="00CE14BB">
        <w:rPr>
          <w:rFonts w:asciiTheme="minorHAnsi" w:hAnsiTheme="minorHAnsi"/>
          <w:sz w:val="20"/>
          <w:szCs w:val="20"/>
        </w:rPr>
        <w:t>.</w:t>
      </w:r>
      <w:r w:rsidR="00CE14BB" w:rsidRPr="00CE14BB">
        <w:rPr>
          <w:rFonts w:asciiTheme="minorHAnsi" w:hAnsiTheme="minorHAnsi"/>
          <w:sz w:val="20"/>
          <w:szCs w:val="20"/>
        </w:rPr>
        <w:t xml:space="preserve"> Por favor inicie un trámite</w:t>
      </w:r>
      <w:r w:rsidR="009528CD">
        <w:rPr>
          <w:rFonts w:asciiTheme="minorHAnsi" w:hAnsiTheme="minorHAnsi"/>
          <w:sz w:val="20"/>
          <w:szCs w:val="20"/>
        </w:rPr>
        <w:t xml:space="preserve"> (Investigación delictiva)</w:t>
      </w:r>
      <w:r w:rsidR="00CE14BB" w:rsidRPr="00CE14BB">
        <w:rPr>
          <w:rFonts w:asciiTheme="minorHAnsi" w:hAnsiTheme="minorHAnsi"/>
          <w:sz w:val="20"/>
          <w:szCs w:val="20"/>
        </w:rPr>
        <w:t>.</w:t>
      </w:r>
    </w:p>
    <w:p w:rsidR="00CE14BB" w:rsidRPr="00CE14BB" w:rsidRDefault="000D0BE7" w:rsidP="00CE14BB">
      <w:pPr>
        <w:ind w:left="1416"/>
        <w:rPr>
          <w:rFonts w:asciiTheme="minorHAnsi" w:hAnsiTheme="minorHAnsi"/>
          <w:sz w:val="20"/>
          <w:szCs w:val="20"/>
        </w:rPr>
      </w:pPr>
      <w:r>
        <w:rPr>
          <w:rFonts w:asciiTheme="minorHAnsi" w:hAnsiTheme="minorHAnsi"/>
          <w:noProof/>
          <w:sz w:val="20"/>
          <w:szCs w:val="20"/>
          <w:lang w:val="en-GB" w:eastAsia="en-GB"/>
        </w:rPr>
        <w:pict>
          <v:rect id="Rectangle 12" o:spid="_x0000_s1092" style="position:absolute;left:0;text-align:left;margin-left:51.6pt;margin-top:1.3pt;width:14.4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"/>
        </w:pict>
      </w:r>
      <w:r w:rsidR="00CE14BB" w:rsidRPr="00CE14BB">
        <w:rPr>
          <w:rFonts w:asciiTheme="minorHAnsi" w:hAnsiTheme="minorHAnsi"/>
          <w:sz w:val="20"/>
          <w:szCs w:val="20"/>
        </w:rPr>
        <w:t>4</w:t>
      </w:r>
      <w:r w:rsidR="00CE14BB">
        <w:rPr>
          <w:rFonts w:asciiTheme="minorHAnsi" w:hAnsiTheme="minorHAnsi"/>
          <w:sz w:val="20"/>
          <w:szCs w:val="20"/>
        </w:rPr>
        <w:t>.</w:t>
      </w:r>
      <w:r w:rsidR="00CE14BB" w:rsidRPr="00CE14BB">
        <w:rPr>
          <w:rFonts w:asciiTheme="minorHAnsi" w:hAnsiTheme="minorHAnsi"/>
          <w:sz w:val="20"/>
          <w:szCs w:val="20"/>
        </w:rPr>
        <w:t xml:space="preserve"> Describa los posibles trámites que se pueden hacer con el sistema.</w:t>
      </w:r>
    </w:p>
    <w:p w:rsidR="00CE14BB" w:rsidRPr="00CE14BB" w:rsidRDefault="000D0BE7" w:rsidP="00CE14BB">
      <w:pPr>
        <w:ind w:left="1416"/>
        <w:rPr>
          <w:rFonts w:asciiTheme="minorHAnsi" w:hAnsiTheme="minorHAnsi"/>
          <w:sz w:val="20"/>
          <w:szCs w:val="20"/>
        </w:rPr>
      </w:pPr>
      <w:r>
        <w:rPr>
          <w:rFonts w:asciiTheme="minorHAnsi" w:hAnsiTheme="minorHAnsi"/>
          <w:noProof/>
          <w:sz w:val="20"/>
          <w:szCs w:val="20"/>
          <w:lang w:val="en-GB" w:eastAsia="en-GB"/>
        </w:rPr>
        <w:pict>
          <v:rect id="Rectangle 13" o:spid="_x0000_s1091" style="position:absolute;left:0;text-align:left;margin-left:51.6pt;margin-top:1.1pt;width:14.4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"/>
        </w:pict>
      </w:r>
      <w:r w:rsidR="00CE14BB" w:rsidRPr="00CE14BB">
        <w:rPr>
          <w:rFonts w:asciiTheme="minorHAnsi" w:hAnsiTheme="minorHAnsi"/>
          <w:sz w:val="20"/>
          <w:szCs w:val="20"/>
        </w:rPr>
        <w:t>5</w:t>
      </w:r>
      <w:r w:rsidR="00CE14BB">
        <w:rPr>
          <w:rFonts w:asciiTheme="minorHAnsi" w:hAnsiTheme="minorHAnsi"/>
          <w:sz w:val="20"/>
          <w:szCs w:val="20"/>
        </w:rPr>
        <w:t>.</w:t>
      </w:r>
      <w:r w:rsidR="00CE14BB" w:rsidRPr="00CE14BB">
        <w:rPr>
          <w:rFonts w:asciiTheme="minorHAnsi" w:hAnsiTheme="minorHAnsi"/>
          <w:sz w:val="20"/>
          <w:szCs w:val="20"/>
        </w:rPr>
        <w:t xml:space="preserve"> Inicie una denuncia por comparecencia.</w:t>
      </w:r>
    </w:p>
    <w:p w:rsidR="00CE14BB" w:rsidRDefault="00CE14BB">
      <w:pPr>
        <w:rPr>
          <w:rFonts w:asciiTheme="minorHAnsi" w:hAnsiTheme="minorHAnsi" w:cs="Arial"/>
          <w:b/>
          <w:bCs/>
          <w:color w:val="000000"/>
          <w:sz w:val="20"/>
          <w:szCs w:val="20"/>
        </w:rPr>
      </w:pPr>
    </w:p>
    <w:p w:rsidR="00CE14BB" w:rsidRDefault="00CE14BB">
      <w:pPr>
        <w:rPr>
          <w:rFonts w:asciiTheme="minorHAnsi" w:hAnsiTheme="minorHAnsi" w:cs="Arial"/>
          <w:b/>
          <w:bCs/>
          <w:color w:val="000000"/>
        </w:rPr>
      </w:pPr>
      <w:r w:rsidRPr="00CE14BB">
        <w:rPr>
          <w:rFonts w:asciiTheme="minorHAnsi" w:hAnsiTheme="minorHAnsi" w:cs="Arial"/>
          <w:b/>
          <w:bCs/>
          <w:color w:val="000000"/>
        </w:rPr>
        <w:t>Página de denuncia por comparecencia</w:t>
      </w:r>
    </w:p>
    <w:p w:rsidR="00CE14BB" w:rsidRPr="00CE14BB" w:rsidRDefault="00CE14BB">
      <w:pPr>
        <w:rPr>
          <w:rFonts w:asciiTheme="minorHAnsi" w:hAnsiTheme="minorHAnsi" w:cs="Arial"/>
          <w:b/>
          <w:bCs/>
          <w:color w:val="000000"/>
        </w:rPr>
      </w:pPr>
    </w:p>
    <w:p w:rsidR="00285EB9" w:rsidRDefault="000D0BE7" w:rsidP="00CE14BB">
      <w:pPr>
        <w:pStyle w:val="Prrafodelista"/>
        <w:ind w:left="1416"/>
        <w:rPr>
          <w:rFonts w:asciiTheme="minorHAnsi" w:hAnsiTheme="minorHAnsi"/>
          <w:i/>
          <w:sz w:val="20"/>
          <w:szCs w:val="20"/>
        </w:rPr>
      </w:pPr>
      <w:r>
        <w:rPr>
          <w:rFonts w:asciiTheme="minorHAnsi" w:hAnsiTheme="minorHAnsi"/>
          <w:noProof/>
          <w:sz w:val="20"/>
          <w:szCs w:val="20"/>
          <w:lang w:val="en-GB" w:eastAsia="en-GB"/>
        </w:rPr>
        <w:pict>
          <v:rect id="Rectangle 24" o:spid="_x0000_s1089" style="position:absolute;left:0;text-align:left;margin-left:51.6pt;margin-top:160.35pt;width:14.4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"/>
        </w:pict>
      </w:r>
      <w:r>
        <w:rPr>
          <w:rFonts w:asciiTheme="minorHAnsi" w:hAnsiTheme="minorHAnsi"/>
          <w:noProof/>
          <w:sz w:val="20"/>
          <w:szCs w:val="20"/>
          <w:lang w:val="en-GB" w:eastAsia="en-GB"/>
        </w:rPr>
        <w:pict>
          <v:rect id="Rectangle 23" o:spid="_x0000_s1088" style="position:absolute;left:0;text-align:left;margin-left:51.6pt;margin-top:147.9pt;width:14.4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"/>
        </w:pict>
      </w:r>
      <w:r>
        <w:rPr>
          <w:rFonts w:asciiTheme="minorHAnsi" w:hAnsiTheme="minorHAnsi"/>
          <w:noProof/>
          <w:sz w:val="20"/>
          <w:szCs w:val="20"/>
          <w:lang w:val="en-GB" w:eastAsia="en-GB"/>
        </w:rPr>
        <w:pict>
          <v:rect id="Rectangle 22" o:spid="_x0000_s1087" style="position:absolute;left:0;text-align:left;margin-left:51.6pt;margin-top:135.6pt;width:14.4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"/>
        </w:pict>
      </w:r>
      <w:r>
        <w:rPr>
          <w:rFonts w:asciiTheme="minorHAnsi" w:hAnsiTheme="minorHAnsi"/>
          <w:noProof/>
          <w:sz w:val="20"/>
          <w:szCs w:val="20"/>
          <w:lang w:val="en-GB" w:eastAsia="en-GB"/>
        </w:rPr>
        <w:pict>
          <v:rect id="Rectangle 19" o:spid="_x0000_s1086" style="position:absolute;left:0;text-align:left;margin-left:51.6pt;margin-top:86.9pt;width:14.4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"/>
        </w:pict>
      </w:r>
      <w:r>
        <w:rPr>
          <w:rFonts w:asciiTheme="minorHAnsi" w:hAnsiTheme="minorHAnsi"/>
          <w:noProof/>
          <w:sz w:val="20"/>
          <w:szCs w:val="20"/>
          <w:lang w:val="en-GB" w:eastAsia="en-GB"/>
        </w:rPr>
        <w:pict>
          <v:rect id="Rectangle 18" o:spid="_x0000_s1085" style="position:absolute;left:0;text-align:left;margin-left:51.6pt;margin-top:63.05pt;width:14.4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"/>
        </w:pict>
      </w:r>
      <w:r>
        <w:rPr>
          <w:rFonts w:asciiTheme="minorHAnsi" w:hAnsiTheme="minorHAnsi"/>
          <w:noProof/>
          <w:sz w:val="20"/>
          <w:szCs w:val="20"/>
          <w:lang w:val="en-GB" w:eastAsia="en-GB"/>
        </w:rPr>
        <w:pict>
          <v:rect id="Rectangle 17" o:spid="_x0000_s1084" style="position:absolute;left:0;text-align:left;margin-left:51.6pt;margin-top:50.45pt;width:14.4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"/>
        </w:pict>
      </w:r>
      <w:r>
        <w:rPr>
          <w:rFonts w:asciiTheme="minorHAnsi" w:hAnsiTheme="minorHAnsi"/>
          <w:noProof/>
          <w:sz w:val="20"/>
          <w:szCs w:val="20"/>
          <w:lang w:val="en-GB" w:eastAsia="en-GB"/>
        </w:rPr>
        <w:pict>
          <v:rect id="Rectangle 16" o:spid="_x0000_s1083" style="position:absolute;left:0;text-align:left;margin-left:51.6pt;margin-top:38.3pt;width:14.4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"/>
        </w:pict>
      </w:r>
      <w:r>
        <w:rPr>
          <w:rFonts w:asciiTheme="minorHAnsi" w:hAnsiTheme="minorHAnsi"/>
          <w:noProof/>
          <w:sz w:val="20"/>
          <w:szCs w:val="20"/>
          <w:lang w:val="en-GB" w:eastAsia="en-GB"/>
        </w:rPr>
        <w:pict>
          <v:rect id="Rectangle 15" o:spid="_x0000_s1082" style="position:absolute;left:0;text-align:left;margin-left:51.6pt;margin-top:14.85pt;width:14.4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"/>
        </w:pict>
      </w:r>
      <w:r>
        <w:rPr>
          <w:rFonts w:asciiTheme="minorHAnsi" w:hAnsiTheme="minorHAnsi"/>
          <w:noProof/>
          <w:sz w:val="20"/>
          <w:szCs w:val="20"/>
          <w:lang w:val="en-GB" w:eastAsia="en-GB"/>
        </w:rPr>
        <w:pict>
          <v:rect id="Rectangle 21" o:spid="_x0000_s1081" style="position:absolute;left:0;text-align:left;margin-left:51.6pt;margin-top:111.3pt;width:14.4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"/>
        </w:pict>
      </w:r>
      <w:r>
        <w:rPr>
          <w:rFonts w:asciiTheme="minorHAnsi" w:hAnsiTheme="minorHAnsi"/>
          <w:noProof/>
          <w:sz w:val="20"/>
          <w:szCs w:val="20"/>
          <w:lang w:val="en-GB" w:eastAsia="en-GB"/>
        </w:rPr>
        <w:pict>
          <v:rect id="Rectangle 20" o:spid="_x0000_s1080" style="position:absolute;left:0;text-align:left;margin-left:51.6pt;margin-top:99.3pt;width:14.4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"/>
        </w:pict>
      </w:r>
      <w:r>
        <w:rPr>
          <w:rFonts w:asciiTheme="minorHAnsi" w:hAnsiTheme="minorHAnsi"/>
          <w:noProof/>
          <w:sz w:val="20"/>
          <w:szCs w:val="20"/>
          <w:lang w:val="en-GB" w:eastAsia="en-GB"/>
        </w:rPr>
        <w:pict>
          <v:rect id="Rectangle 14" o:spid="_x0000_s1079" style="position:absolute;left:0;text-align:left;margin-left:51.6pt;margin-top:2.1pt;width:14.4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"/>
        </w:pict>
      </w:r>
      <w:r w:rsidR="00CE14BB">
        <w:rPr>
          <w:rFonts w:asciiTheme="minorHAnsi" w:hAnsiTheme="minorHAnsi"/>
          <w:sz w:val="20"/>
          <w:szCs w:val="20"/>
        </w:rPr>
        <w:t xml:space="preserve">1. </w:t>
      </w:r>
      <w:r w:rsidR="00D31B2C">
        <w:rPr>
          <w:rFonts w:asciiTheme="minorHAnsi" w:hAnsiTheme="minorHAnsi"/>
          <w:sz w:val="20"/>
          <w:szCs w:val="20"/>
        </w:rPr>
        <w:t>¿Funcionó cómo esperaba?</w:t>
      </w:r>
      <w:r w:rsidR="00D31B2C" w:rsidRPr="00CE14BB">
        <w:rPr>
          <w:rFonts w:asciiTheme="minorHAnsi" w:hAnsiTheme="minorHAnsi"/>
          <w:sz w:val="20"/>
          <w:szCs w:val="20"/>
        </w:rPr>
        <w:t xml:space="preserve"> </w:t>
      </w:r>
      <w:r w:rsidR="00CE14BB" w:rsidRPr="00CE14BB">
        <w:rPr>
          <w:rFonts w:asciiTheme="minorHAnsi" w:hAnsiTheme="minorHAnsi"/>
          <w:sz w:val="20"/>
          <w:szCs w:val="20"/>
        </w:rPr>
        <w:br/>
        <w:t xml:space="preserve">2. </w:t>
      </w:r>
      <w:r w:rsidR="00D31B2C" w:rsidRPr="00CE14BB">
        <w:rPr>
          <w:rFonts w:asciiTheme="minorHAnsi" w:hAnsiTheme="minorHAnsi"/>
          <w:sz w:val="20"/>
          <w:szCs w:val="20"/>
        </w:rPr>
        <w:t>Apuntando con el ratón, describa en voz alta los elementos que ve en la pantalla e indique para que cree que sirven</w:t>
      </w:r>
      <w:r w:rsidR="00D31B2C">
        <w:rPr>
          <w:rFonts w:asciiTheme="minorHAnsi" w:hAnsiTheme="minorHAnsi"/>
          <w:sz w:val="20"/>
          <w:szCs w:val="20"/>
        </w:rPr>
        <w:t xml:space="preserve"> cada uno de ellos</w:t>
      </w:r>
      <w:r w:rsidR="00D31B2C" w:rsidRPr="00CE14BB">
        <w:rPr>
          <w:rFonts w:asciiTheme="minorHAnsi" w:hAnsiTheme="minorHAnsi"/>
          <w:sz w:val="20"/>
          <w:szCs w:val="20"/>
        </w:rPr>
        <w:t>.</w:t>
      </w:r>
      <w:r w:rsidR="00CE14BB" w:rsidRPr="00CE14BB">
        <w:rPr>
          <w:rFonts w:asciiTheme="minorHAnsi" w:hAnsiTheme="minorHAnsi"/>
          <w:sz w:val="20"/>
          <w:szCs w:val="20"/>
        </w:rPr>
        <w:br/>
        <w:t xml:space="preserve">3. </w:t>
      </w:r>
      <w:r w:rsidR="00C2420E">
        <w:rPr>
          <w:rFonts w:asciiTheme="minorHAnsi" w:hAnsiTheme="minorHAnsi"/>
          <w:sz w:val="20"/>
          <w:szCs w:val="20"/>
        </w:rPr>
        <w:t xml:space="preserve">Por favor presione </w:t>
      </w:r>
      <w:r w:rsidR="00C2420E" w:rsidRPr="00CE14BB">
        <w:rPr>
          <w:rFonts w:asciiTheme="minorHAnsi" w:hAnsiTheme="minorHAnsi"/>
          <w:sz w:val="20"/>
          <w:szCs w:val="20"/>
        </w:rPr>
        <w:t xml:space="preserve"> la opción </w:t>
      </w:r>
      <w:r w:rsidR="00C2420E" w:rsidRPr="007F1624">
        <w:rPr>
          <w:rFonts w:asciiTheme="minorHAnsi" w:hAnsiTheme="minorHAnsi"/>
          <w:i/>
          <w:sz w:val="20"/>
          <w:szCs w:val="20"/>
        </w:rPr>
        <w:t>Hechos</w:t>
      </w:r>
      <w:r w:rsidR="00C2420E" w:rsidRPr="00CE14BB">
        <w:rPr>
          <w:rFonts w:asciiTheme="minorHAnsi" w:hAnsiTheme="minorHAnsi"/>
          <w:sz w:val="20"/>
          <w:szCs w:val="20"/>
        </w:rPr>
        <w:t xml:space="preserve"> </w:t>
      </w:r>
    </w:p>
    <w:p w:rsidR="00285EB9" w:rsidRDefault="00285EB9" w:rsidP="00CE14BB">
      <w:pPr>
        <w:pStyle w:val="Prrafodelista"/>
        <w:ind w:left="1416"/>
        <w:rPr>
          <w:rFonts w:asciiTheme="minorHAnsi" w:hAnsiTheme="minorHAnsi"/>
          <w:i/>
          <w:sz w:val="20"/>
          <w:szCs w:val="20"/>
        </w:rPr>
      </w:pPr>
      <w:r>
        <w:rPr>
          <w:rFonts w:asciiTheme="minorHAnsi" w:hAnsiTheme="minorHAnsi"/>
          <w:sz w:val="20"/>
          <w:szCs w:val="20"/>
        </w:rPr>
        <w:t xml:space="preserve">4. </w:t>
      </w:r>
      <w:r w:rsidR="00C2420E" w:rsidRPr="00CE14BB">
        <w:rPr>
          <w:rFonts w:asciiTheme="minorHAnsi" w:hAnsiTheme="minorHAnsi"/>
          <w:sz w:val="20"/>
          <w:szCs w:val="20"/>
        </w:rPr>
        <w:t xml:space="preserve">Por favor presione en la opción </w:t>
      </w:r>
      <w:r w:rsidR="00C2420E" w:rsidRPr="007F1624">
        <w:rPr>
          <w:rFonts w:asciiTheme="minorHAnsi" w:hAnsiTheme="minorHAnsi"/>
          <w:i/>
          <w:sz w:val="20"/>
          <w:szCs w:val="20"/>
        </w:rPr>
        <w:t>Fecha/Hora</w:t>
      </w:r>
      <w:r>
        <w:rPr>
          <w:rFonts w:asciiTheme="minorHAnsi" w:hAnsiTheme="minorHAnsi"/>
          <w:sz w:val="20"/>
          <w:szCs w:val="20"/>
        </w:rPr>
        <w:br/>
        <w:t>5</w:t>
      </w:r>
      <w:r w:rsidR="00CE14BB" w:rsidRPr="00CE14BB">
        <w:rPr>
          <w:rFonts w:asciiTheme="minorHAnsi" w:hAnsiTheme="minorHAnsi"/>
          <w:sz w:val="20"/>
          <w:szCs w:val="20"/>
        </w:rPr>
        <w:t xml:space="preserve">. </w:t>
      </w:r>
      <w:r w:rsidR="00D31B2C">
        <w:rPr>
          <w:rFonts w:asciiTheme="minorHAnsi" w:hAnsiTheme="minorHAnsi"/>
          <w:sz w:val="20"/>
          <w:szCs w:val="20"/>
        </w:rPr>
        <w:t>¿Funcionó cómo esperaba?</w:t>
      </w:r>
      <w:r>
        <w:rPr>
          <w:rFonts w:asciiTheme="minorHAnsi" w:hAnsiTheme="minorHAnsi"/>
          <w:sz w:val="20"/>
          <w:szCs w:val="20"/>
        </w:rPr>
        <w:br/>
        <w:t>6</w:t>
      </w:r>
      <w:r w:rsidR="00CE14BB" w:rsidRPr="00CE14BB">
        <w:rPr>
          <w:rFonts w:asciiTheme="minorHAnsi" w:hAnsiTheme="minorHAnsi"/>
          <w:sz w:val="20"/>
          <w:szCs w:val="20"/>
        </w:rPr>
        <w:t>. Apuntando con el ratón, describa en voz alta los elementos que ve en la pantalla e indique para que cree que sirven</w:t>
      </w:r>
      <w:r w:rsidR="00D31B2C">
        <w:rPr>
          <w:rFonts w:asciiTheme="minorHAnsi" w:hAnsiTheme="minorHAnsi"/>
          <w:sz w:val="20"/>
          <w:szCs w:val="20"/>
        </w:rPr>
        <w:t xml:space="preserve"> cada uno de ellos</w:t>
      </w:r>
      <w:r>
        <w:rPr>
          <w:rFonts w:asciiTheme="minorHAnsi" w:hAnsiTheme="minorHAnsi"/>
          <w:sz w:val="20"/>
          <w:szCs w:val="20"/>
        </w:rPr>
        <w:t>.</w:t>
      </w:r>
      <w:r>
        <w:rPr>
          <w:rFonts w:asciiTheme="minorHAnsi" w:hAnsiTheme="minorHAnsi"/>
          <w:sz w:val="20"/>
          <w:szCs w:val="20"/>
        </w:rPr>
        <w:br/>
        <w:t>7</w:t>
      </w:r>
      <w:r w:rsidR="00C2420E">
        <w:rPr>
          <w:rFonts w:asciiTheme="minorHAnsi" w:hAnsiTheme="minorHAnsi"/>
          <w:sz w:val="20"/>
          <w:szCs w:val="20"/>
        </w:rPr>
        <w:t>. Por favor presione</w:t>
      </w:r>
      <w:r w:rsidR="00CE14BB" w:rsidRPr="00CE14BB">
        <w:rPr>
          <w:rFonts w:asciiTheme="minorHAnsi" w:hAnsiTheme="minorHAnsi"/>
          <w:sz w:val="20"/>
          <w:szCs w:val="20"/>
        </w:rPr>
        <w:t xml:space="preserve"> la opción </w:t>
      </w:r>
      <w:r w:rsidR="007F1624" w:rsidRPr="007F1624">
        <w:rPr>
          <w:rFonts w:asciiTheme="minorHAnsi" w:hAnsiTheme="minorHAnsi"/>
          <w:i/>
          <w:sz w:val="20"/>
          <w:szCs w:val="20"/>
        </w:rPr>
        <w:t>Lugar</w:t>
      </w:r>
      <w:r>
        <w:rPr>
          <w:rFonts w:asciiTheme="minorHAnsi" w:hAnsiTheme="minorHAnsi"/>
          <w:sz w:val="20"/>
          <w:szCs w:val="20"/>
        </w:rPr>
        <w:br/>
        <w:t>8</w:t>
      </w:r>
      <w:r w:rsidR="00CE14BB" w:rsidRPr="00CE14BB">
        <w:rPr>
          <w:rFonts w:asciiTheme="minorHAnsi" w:hAnsiTheme="minorHAnsi"/>
          <w:sz w:val="20"/>
          <w:szCs w:val="20"/>
        </w:rPr>
        <w:t xml:space="preserve">. </w:t>
      </w:r>
      <w:r w:rsidR="00D31B2C">
        <w:rPr>
          <w:rFonts w:asciiTheme="minorHAnsi" w:hAnsiTheme="minorHAnsi"/>
          <w:sz w:val="20"/>
          <w:szCs w:val="20"/>
        </w:rPr>
        <w:t>¿Funcionó cómo esperaba?</w:t>
      </w:r>
      <w:r>
        <w:rPr>
          <w:rFonts w:asciiTheme="minorHAnsi" w:hAnsiTheme="minorHAnsi"/>
          <w:sz w:val="20"/>
          <w:szCs w:val="20"/>
        </w:rPr>
        <w:br/>
        <w:t>9</w:t>
      </w:r>
      <w:r w:rsidR="00CE14BB" w:rsidRPr="00CE14BB">
        <w:rPr>
          <w:rFonts w:asciiTheme="minorHAnsi" w:hAnsiTheme="minorHAnsi"/>
          <w:sz w:val="20"/>
          <w:szCs w:val="20"/>
        </w:rPr>
        <w:t xml:space="preserve">. </w:t>
      </w:r>
      <w:r w:rsidR="00D31B2C" w:rsidRPr="00CE14BB">
        <w:rPr>
          <w:rFonts w:asciiTheme="minorHAnsi" w:hAnsiTheme="minorHAnsi"/>
          <w:sz w:val="20"/>
          <w:szCs w:val="20"/>
        </w:rPr>
        <w:t>Apuntando con el ratón, describa en voz alta los elementos que ve en la pantalla e indique para que cree que sirven</w:t>
      </w:r>
      <w:r w:rsidR="00D31B2C">
        <w:rPr>
          <w:rFonts w:asciiTheme="minorHAnsi" w:hAnsiTheme="minorHAnsi"/>
          <w:sz w:val="20"/>
          <w:szCs w:val="20"/>
        </w:rPr>
        <w:t xml:space="preserve"> cada uno de ellos</w:t>
      </w:r>
      <w:r w:rsidR="00D31B2C" w:rsidRPr="00CE14BB">
        <w:rPr>
          <w:rFonts w:asciiTheme="minorHAnsi" w:hAnsiTheme="minorHAnsi"/>
          <w:sz w:val="20"/>
          <w:szCs w:val="20"/>
        </w:rPr>
        <w:t>.</w:t>
      </w:r>
      <w:r>
        <w:rPr>
          <w:rFonts w:asciiTheme="minorHAnsi" w:hAnsiTheme="minorHAnsi"/>
          <w:sz w:val="20"/>
          <w:szCs w:val="20"/>
        </w:rPr>
        <w:br/>
        <w:t>10</w:t>
      </w:r>
      <w:r w:rsidR="00CE14BB" w:rsidRPr="00CE14BB">
        <w:rPr>
          <w:rFonts w:asciiTheme="minorHAnsi" w:hAnsiTheme="minorHAnsi"/>
          <w:sz w:val="20"/>
          <w:szCs w:val="20"/>
        </w:rPr>
        <w:t xml:space="preserve">. </w:t>
      </w:r>
      <w:r w:rsidR="00C2420E" w:rsidRPr="00CE14BB">
        <w:rPr>
          <w:rFonts w:asciiTheme="minorHAnsi" w:hAnsiTheme="minorHAnsi"/>
          <w:sz w:val="20"/>
          <w:szCs w:val="20"/>
        </w:rPr>
        <w:t xml:space="preserve">Por favor presione en la opción </w:t>
      </w:r>
      <w:r w:rsidR="00C2420E">
        <w:rPr>
          <w:rFonts w:asciiTheme="minorHAnsi" w:hAnsiTheme="minorHAnsi"/>
          <w:i/>
          <w:sz w:val="20"/>
          <w:szCs w:val="20"/>
        </w:rPr>
        <w:t>Descripción</w:t>
      </w:r>
      <w:r>
        <w:rPr>
          <w:rFonts w:asciiTheme="minorHAnsi" w:hAnsiTheme="minorHAnsi"/>
          <w:sz w:val="20"/>
          <w:szCs w:val="20"/>
        </w:rPr>
        <w:br/>
        <w:t>11</w:t>
      </w:r>
      <w:r w:rsidR="00CE14BB" w:rsidRPr="00CE14BB">
        <w:rPr>
          <w:rFonts w:asciiTheme="minorHAnsi" w:hAnsiTheme="minorHAnsi"/>
          <w:sz w:val="20"/>
          <w:szCs w:val="20"/>
        </w:rPr>
        <w:t xml:space="preserve">. </w:t>
      </w:r>
      <w:r w:rsidR="00D31B2C">
        <w:rPr>
          <w:rFonts w:asciiTheme="minorHAnsi" w:hAnsiTheme="minorHAnsi"/>
          <w:sz w:val="20"/>
          <w:szCs w:val="20"/>
        </w:rPr>
        <w:t>¿Funcionó cómo esperaba?</w:t>
      </w:r>
      <w:r>
        <w:rPr>
          <w:rFonts w:asciiTheme="minorHAnsi" w:hAnsiTheme="minorHAnsi"/>
          <w:sz w:val="20"/>
          <w:szCs w:val="20"/>
        </w:rPr>
        <w:br/>
        <w:t>12</w:t>
      </w:r>
      <w:r w:rsidR="00CE14BB" w:rsidRPr="00CE14BB">
        <w:rPr>
          <w:rFonts w:asciiTheme="minorHAnsi" w:hAnsiTheme="minorHAnsi"/>
          <w:sz w:val="20"/>
          <w:szCs w:val="20"/>
        </w:rPr>
        <w:t xml:space="preserve">. </w:t>
      </w:r>
      <w:r w:rsidR="00D31B2C" w:rsidRPr="00CE14BB">
        <w:rPr>
          <w:rFonts w:asciiTheme="minorHAnsi" w:hAnsiTheme="minorHAnsi"/>
          <w:sz w:val="20"/>
          <w:szCs w:val="20"/>
        </w:rPr>
        <w:t>Apuntando con el ratón, describa en voz alta los elementos que ve en la pantalla e indique para que cree que sirven</w:t>
      </w:r>
      <w:r w:rsidR="00D31B2C">
        <w:rPr>
          <w:rFonts w:asciiTheme="minorHAnsi" w:hAnsiTheme="minorHAnsi"/>
          <w:sz w:val="20"/>
          <w:szCs w:val="20"/>
        </w:rPr>
        <w:t xml:space="preserve"> cada uno de ellos</w:t>
      </w:r>
      <w:r w:rsidR="00D31B2C" w:rsidRPr="00CE14BB">
        <w:rPr>
          <w:rFonts w:asciiTheme="minorHAnsi" w:hAnsiTheme="minorHAnsi"/>
          <w:sz w:val="20"/>
          <w:szCs w:val="20"/>
        </w:rPr>
        <w:t>.</w:t>
      </w:r>
      <w:r w:rsidR="00CE14BB" w:rsidRPr="00CE14BB">
        <w:rPr>
          <w:rFonts w:asciiTheme="minorHAnsi" w:hAnsiTheme="minorHAnsi"/>
          <w:sz w:val="20"/>
          <w:szCs w:val="20"/>
        </w:rPr>
        <w:br/>
      </w:r>
      <w:r w:rsidR="00CE14BB" w:rsidRPr="00CE14BB">
        <w:rPr>
          <w:rFonts w:asciiTheme="minorHAnsi" w:hAnsiTheme="minorHAnsi"/>
          <w:sz w:val="20"/>
          <w:szCs w:val="20"/>
        </w:rPr>
        <w:lastRenderedPageBreak/>
        <w:br/>
      </w:r>
      <w:r w:rsidR="00D31B2C">
        <w:rPr>
          <w:rFonts w:asciiTheme="minorHAnsi" w:hAnsiTheme="minorHAnsi"/>
          <w:sz w:val="20"/>
          <w:szCs w:val="20"/>
        </w:rPr>
        <w:br/>
        <w:t>13</w:t>
      </w:r>
      <w:r w:rsidR="00C2420E">
        <w:rPr>
          <w:rFonts w:asciiTheme="minorHAnsi" w:hAnsiTheme="minorHAnsi"/>
          <w:sz w:val="20"/>
          <w:szCs w:val="20"/>
        </w:rPr>
        <w:t xml:space="preserve">. Por favor presione </w:t>
      </w:r>
      <w:r w:rsidR="00CE14BB" w:rsidRPr="00CE14BB">
        <w:rPr>
          <w:rFonts w:asciiTheme="minorHAnsi" w:hAnsiTheme="minorHAnsi"/>
          <w:sz w:val="20"/>
          <w:szCs w:val="20"/>
        </w:rPr>
        <w:t xml:space="preserve"> la opción </w:t>
      </w:r>
      <w:r w:rsidR="00912BBC">
        <w:rPr>
          <w:rFonts w:asciiTheme="minorHAnsi" w:hAnsiTheme="minorHAnsi"/>
          <w:i/>
          <w:sz w:val="20"/>
          <w:szCs w:val="20"/>
        </w:rPr>
        <w:t>Denunciante</w:t>
      </w:r>
    </w:p>
    <w:p w:rsidR="00C2420E" w:rsidRDefault="000D0BE7" w:rsidP="00CE14BB">
      <w:pPr>
        <w:pStyle w:val="Prrafodelista"/>
        <w:ind w:left="1416"/>
        <w:rPr>
          <w:rFonts w:asciiTheme="minorHAnsi" w:hAnsiTheme="minorHAnsi"/>
          <w:sz w:val="20"/>
          <w:szCs w:val="20"/>
        </w:rPr>
      </w:pPr>
      <w:r>
        <w:rPr>
          <w:rFonts w:asciiTheme="minorHAnsi" w:hAnsiTheme="minorHAnsi"/>
          <w:noProof/>
          <w:sz w:val="20"/>
          <w:szCs w:val="20"/>
          <w:lang w:val="es-MX" w:eastAsia="es-MX"/>
        </w:rPr>
        <w:pict>
          <v:rect id="_x0000_s1100" style="position:absolute;left:0;text-align:left;margin-left:51.3pt;margin-top:2.45pt;width:14.4pt;height:9pt;z-index:251788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"/>
        </w:pict>
      </w:r>
      <w:r>
        <w:rPr>
          <w:rFonts w:asciiTheme="minorHAnsi" w:hAnsiTheme="minorHAnsi"/>
          <w:noProof/>
          <w:sz w:val="20"/>
          <w:szCs w:val="20"/>
          <w:lang w:val="es-MX" w:eastAsia="es-MX"/>
        </w:rPr>
        <w:pict>
          <v:rect id="_x0000_s1102" style="position:absolute;left:0;text-align:left;margin-left:51.3pt;margin-top:16.45pt;width:14.4pt;height:9pt;z-index:251790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"/>
        </w:pict>
      </w:r>
      <w:r>
        <w:rPr>
          <w:rFonts w:asciiTheme="minorHAnsi" w:hAnsiTheme="minorHAnsi"/>
          <w:noProof/>
          <w:sz w:val="20"/>
          <w:szCs w:val="20"/>
          <w:lang w:val="es-MX" w:eastAsia="es-MX"/>
        </w:rPr>
        <w:pict>
          <v:rect id="_x0000_s1101" style="position:absolute;left:0;text-align:left;margin-left:51.3pt;margin-top:-9.55pt;width:14.4pt;height:9pt;z-index:251789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"/>
        </w:pict>
      </w:r>
      <w:r w:rsidR="00285EB9">
        <w:rPr>
          <w:rFonts w:asciiTheme="minorHAnsi" w:hAnsiTheme="minorHAnsi"/>
          <w:sz w:val="20"/>
          <w:szCs w:val="20"/>
        </w:rPr>
        <w:t>14</w:t>
      </w:r>
      <w:r w:rsidR="00285EB9" w:rsidRPr="00CE14BB">
        <w:rPr>
          <w:rFonts w:asciiTheme="minorHAnsi" w:hAnsiTheme="minorHAnsi"/>
          <w:sz w:val="20"/>
          <w:szCs w:val="20"/>
        </w:rPr>
        <w:t xml:space="preserve">. </w:t>
      </w:r>
      <w:r w:rsidR="00285EB9">
        <w:rPr>
          <w:rFonts w:asciiTheme="minorHAnsi" w:hAnsiTheme="minorHAnsi"/>
          <w:sz w:val="20"/>
          <w:szCs w:val="20"/>
        </w:rPr>
        <w:t>¿Funcionó cómo esperaba?</w:t>
      </w:r>
    </w:p>
    <w:p w:rsidR="00912BBC" w:rsidRDefault="00912BBC" w:rsidP="00CE14BB">
      <w:pPr>
        <w:pStyle w:val="Prrafodelista"/>
        <w:ind w:left="1416"/>
        <w:rPr>
          <w:rFonts w:asciiTheme="minorHAnsi" w:hAnsiTheme="minorHAnsi"/>
          <w:sz w:val="20"/>
          <w:szCs w:val="20"/>
        </w:rPr>
      </w:pPr>
      <w:r>
        <w:rPr>
          <w:rFonts w:asciiTheme="minorHAnsi" w:hAnsiTheme="minorHAnsi"/>
          <w:sz w:val="20"/>
          <w:szCs w:val="20"/>
        </w:rPr>
        <w:t>15</w:t>
      </w:r>
      <w:r w:rsidRPr="00CE14BB">
        <w:rPr>
          <w:rFonts w:asciiTheme="minorHAnsi" w:hAnsiTheme="minorHAnsi"/>
          <w:sz w:val="20"/>
          <w:szCs w:val="20"/>
        </w:rPr>
        <w:t xml:space="preserve">. </w:t>
      </w:r>
      <w:r>
        <w:rPr>
          <w:rFonts w:asciiTheme="minorHAnsi" w:hAnsiTheme="minorHAnsi"/>
          <w:sz w:val="20"/>
          <w:szCs w:val="20"/>
        </w:rPr>
        <w:t>Apuntando con el ratón, describa en voz alta los elementos que surgieron e indique para que cree que sirven cada uno de ellos.</w:t>
      </w:r>
    </w:p>
    <w:p w:rsidR="00912BBC" w:rsidRDefault="000D0BE7" w:rsidP="00CE14BB">
      <w:pPr>
        <w:pStyle w:val="Prrafodelista"/>
        <w:ind w:left="1416"/>
        <w:rPr>
          <w:rFonts w:asciiTheme="minorHAnsi" w:hAnsiTheme="minorHAnsi"/>
          <w:sz w:val="20"/>
          <w:szCs w:val="20"/>
        </w:rPr>
      </w:pPr>
      <w:r>
        <w:rPr>
          <w:rFonts w:asciiTheme="minorHAnsi" w:hAnsiTheme="minorHAnsi"/>
          <w:noProof/>
          <w:sz w:val="20"/>
          <w:szCs w:val="20"/>
          <w:lang w:val="es-MX" w:eastAsia="es-MX"/>
        </w:rPr>
        <w:pict>
          <v:rect id="_x0000_s1104" style="position:absolute;left:0;text-align:left;margin-left:53.7pt;margin-top:13pt;width:14.4pt;height:9pt;z-index:251791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"/>
        </w:pict>
      </w:r>
      <w:r>
        <w:rPr>
          <w:rFonts w:asciiTheme="minorHAnsi" w:hAnsiTheme="minorHAnsi"/>
          <w:noProof/>
          <w:sz w:val="20"/>
          <w:szCs w:val="20"/>
          <w:lang w:val="es-MX" w:eastAsia="es-MX"/>
        </w:rPr>
        <w:pict>
          <v:rect id="_x0000_s1106" style="position:absolute;left:0;text-align:left;margin-left:53.7pt;margin-top:1.5pt;width:14.4pt;height:9pt;z-index:2517934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"/>
        </w:pict>
      </w:r>
      <w:r w:rsidR="00912BBC">
        <w:rPr>
          <w:rFonts w:asciiTheme="minorHAnsi" w:hAnsiTheme="minorHAnsi"/>
          <w:sz w:val="20"/>
          <w:szCs w:val="20"/>
        </w:rPr>
        <w:t>16</w:t>
      </w:r>
      <w:r w:rsidR="00285EB9">
        <w:rPr>
          <w:rFonts w:asciiTheme="minorHAnsi" w:hAnsiTheme="minorHAnsi"/>
          <w:sz w:val="20"/>
          <w:szCs w:val="20"/>
        </w:rPr>
        <w:t xml:space="preserve">. </w:t>
      </w:r>
      <w:r w:rsidR="00285EB9" w:rsidRPr="00CE14BB">
        <w:rPr>
          <w:rFonts w:asciiTheme="minorHAnsi" w:hAnsiTheme="minorHAnsi"/>
          <w:sz w:val="20"/>
          <w:szCs w:val="20"/>
        </w:rPr>
        <w:t xml:space="preserve">Por favor presione en la opción </w:t>
      </w:r>
      <w:r w:rsidR="00C2420E">
        <w:rPr>
          <w:rFonts w:asciiTheme="minorHAnsi" w:hAnsiTheme="minorHAnsi"/>
          <w:i/>
          <w:sz w:val="20"/>
          <w:szCs w:val="20"/>
        </w:rPr>
        <w:t>persona denunciante</w:t>
      </w:r>
      <w:r w:rsidR="00C2420E">
        <w:rPr>
          <w:rFonts w:asciiTheme="minorHAnsi" w:hAnsiTheme="minorHAnsi"/>
          <w:sz w:val="20"/>
          <w:szCs w:val="20"/>
        </w:rPr>
        <w:br/>
      </w:r>
      <w:r w:rsidR="00912BBC">
        <w:rPr>
          <w:rFonts w:asciiTheme="minorHAnsi" w:hAnsiTheme="minorHAnsi"/>
          <w:sz w:val="20"/>
          <w:szCs w:val="20"/>
        </w:rPr>
        <w:t>17</w:t>
      </w:r>
      <w:r w:rsidR="00CE14BB" w:rsidRPr="00CE14BB">
        <w:rPr>
          <w:rFonts w:asciiTheme="minorHAnsi" w:hAnsiTheme="minorHAnsi"/>
          <w:sz w:val="20"/>
          <w:szCs w:val="20"/>
        </w:rPr>
        <w:t xml:space="preserve">. </w:t>
      </w:r>
      <w:r w:rsidR="00D31B2C">
        <w:rPr>
          <w:rFonts w:asciiTheme="minorHAnsi" w:hAnsiTheme="minorHAnsi"/>
          <w:sz w:val="20"/>
          <w:szCs w:val="20"/>
        </w:rPr>
        <w:t>¿Funcionó cómo esperaba?</w:t>
      </w:r>
    </w:p>
    <w:p w:rsidR="00912BBC" w:rsidRDefault="000D0BE7" w:rsidP="00912BBC">
      <w:pPr>
        <w:pStyle w:val="Prrafodelista"/>
        <w:ind w:left="1416"/>
        <w:rPr>
          <w:rFonts w:asciiTheme="minorHAnsi" w:hAnsiTheme="minorHAnsi"/>
          <w:sz w:val="20"/>
          <w:szCs w:val="20"/>
        </w:rPr>
      </w:pPr>
      <w:r>
        <w:rPr>
          <w:rFonts w:asciiTheme="minorHAnsi" w:hAnsiTheme="minorHAnsi"/>
          <w:noProof/>
          <w:sz w:val="20"/>
          <w:szCs w:val="20"/>
          <w:lang w:val="es-MX" w:eastAsia="es-MX"/>
        </w:rPr>
        <w:pict>
          <v:rect id="_x0000_s1107" style="position:absolute;left:0;text-align:left;margin-left:53.7pt;margin-top:1.65pt;width:14.4pt;height:9pt;z-index:2517944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"/>
        </w:pict>
      </w:r>
      <w:r w:rsidR="00912BBC">
        <w:rPr>
          <w:rFonts w:asciiTheme="minorHAnsi" w:hAnsiTheme="minorHAnsi"/>
          <w:sz w:val="20"/>
          <w:szCs w:val="20"/>
        </w:rPr>
        <w:t>18</w:t>
      </w:r>
      <w:r w:rsidR="00912BBC" w:rsidRPr="00CE14BB">
        <w:rPr>
          <w:rFonts w:asciiTheme="minorHAnsi" w:hAnsiTheme="minorHAnsi"/>
          <w:sz w:val="20"/>
          <w:szCs w:val="20"/>
        </w:rPr>
        <w:t xml:space="preserve">. </w:t>
      </w:r>
      <w:r w:rsidR="00912BBC">
        <w:rPr>
          <w:rFonts w:asciiTheme="minorHAnsi" w:hAnsiTheme="minorHAnsi"/>
          <w:sz w:val="20"/>
          <w:szCs w:val="20"/>
        </w:rPr>
        <w:t>Apuntando con el ratón, describa en voz alta los elementos que surgieron e indique para que cree que sirven cada uno de ellos.</w:t>
      </w:r>
    </w:p>
    <w:p w:rsidR="00912BBC" w:rsidRDefault="000D0BE7" w:rsidP="00CE14BB">
      <w:pPr>
        <w:pStyle w:val="Prrafodelista"/>
        <w:ind w:left="1416"/>
        <w:rPr>
          <w:rFonts w:asciiTheme="minorHAnsi" w:hAnsiTheme="minorHAnsi"/>
          <w:sz w:val="20"/>
          <w:szCs w:val="20"/>
        </w:rPr>
      </w:pPr>
      <w:r>
        <w:rPr>
          <w:rFonts w:asciiTheme="minorHAnsi" w:hAnsiTheme="minorHAnsi"/>
          <w:noProof/>
          <w:sz w:val="20"/>
          <w:szCs w:val="20"/>
          <w:lang w:val="es-MX" w:eastAsia="es-MX"/>
        </w:rPr>
        <w:pict>
          <v:rect id="_x0000_s1109" style="position:absolute;left:0;text-align:left;margin-left:53.7pt;margin-top:13.9pt;width:14.4pt;height:9pt;z-index:2517964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"/>
        </w:pict>
      </w:r>
      <w:r>
        <w:rPr>
          <w:rFonts w:asciiTheme="minorHAnsi" w:hAnsiTheme="minorHAnsi"/>
          <w:noProof/>
          <w:sz w:val="20"/>
          <w:szCs w:val="20"/>
          <w:lang w:val="es-MX" w:eastAsia="es-MX"/>
        </w:rPr>
        <w:pict>
          <v:rect id="_x0000_s1108" style="position:absolute;left:0;text-align:left;margin-left:53.7pt;margin-top:1.75pt;width:14.4pt;height:9pt;z-index:25179545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"/>
        </w:pict>
      </w:r>
      <w:r w:rsidR="00912BBC">
        <w:rPr>
          <w:rFonts w:asciiTheme="minorHAnsi" w:hAnsiTheme="minorHAnsi"/>
          <w:sz w:val="20"/>
          <w:szCs w:val="20"/>
        </w:rPr>
        <w:t>19</w:t>
      </w:r>
      <w:r w:rsidR="00C2420E">
        <w:rPr>
          <w:rFonts w:asciiTheme="minorHAnsi" w:hAnsiTheme="minorHAnsi"/>
          <w:sz w:val="20"/>
          <w:szCs w:val="20"/>
        </w:rPr>
        <w:t xml:space="preserve">. Por favor presione </w:t>
      </w:r>
      <w:r w:rsidR="00CE14BB" w:rsidRPr="00CE14BB">
        <w:rPr>
          <w:rFonts w:asciiTheme="minorHAnsi" w:hAnsiTheme="minorHAnsi"/>
          <w:sz w:val="20"/>
          <w:szCs w:val="20"/>
        </w:rPr>
        <w:t xml:space="preserve"> la opción </w:t>
      </w:r>
      <w:r w:rsidR="00912BBC">
        <w:rPr>
          <w:rFonts w:asciiTheme="minorHAnsi" w:hAnsiTheme="minorHAnsi"/>
          <w:i/>
          <w:sz w:val="20"/>
          <w:szCs w:val="20"/>
        </w:rPr>
        <w:t>Administrativas</w:t>
      </w:r>
      <w:r w:rsidR="00C2420E">
        <w:rPr>
          <w:rFonts w:asciiTheme="minorHAnsi" w:hAnsiTheme="minorHAnsi"/>
          <w:sz w:val="20"/>
          <w:szCs w:val="20"/>
        </w:rPr>
        <w:br/>
        <w:t>2</w:t>
      </w:r>
      <w:r w:rsidR="00912BBC">
        <w:rPr>
          <w:rFonts w:asciiTheme="minorHAnsi" w:hAnsiTheme="minorHAnsi"/>
          <w:sz w:val="20"/>
          <w:szCs w:val="20"/>
        </w:rPr>
        <w:t>0</w:t>
      </w:r>
      <w:r w:rsidR="00CE14BB" w:rsidRPr="00CE14BB">
        <w:rPr>
          <w:rFonts w:asciiTheme="minorHAnsi" w:hAnsiTheme="minorHAnsi"/>
          <w:sz w:val="20"/>
          <w:szCs w:val="20"/>
        </w:rPr>
        <w:t xml:space="preserve">. </w:t>
      </w:r>
      <w:r w:rsidR="00D31B2C">
        <w:rPr>
          <w:rFonts w:asciiTheme="minorHAnsi" w:hAnsiTheme="minorHAnsi"/>
          <w:sz w:val="20"/>
          <w:szCs w:val="20"/>
        </w:rPr>
        <w:t>¿Funcionó cómo esperaba?</w:t>
      </w:r>
    </w:p>
    <w:p w:rsidR="00912BBC" w:rsidRDefault="00912BBC" w:rsidP="00912BBC">
      <w:pPr>
        <w:pStyle w:val="Prrafodelista"/>
        <w:ind w:left="1416"/>
        <w:rPr>
          <w:rFonts w:asciiTheme="minorHAnsi" w:hAnsiTheme="minorHAnsi"/>
          <w:sz w:val="20"/>
          <w:szCs w:val="20"/>
        </w:rPr>
      </w:pPr>
      <w:r>
        <w:rPr>
          <w:rFonts w:asciiTheme="minorHAnsi" w:hAnsiTheme="minorHAnsi"/>
          <w:sz w:val="20"/>
          <w:szCs w:val="20"/>
        </w:rPr>
        <w:t>21</w:t>
      </w:r>
      <w:r w:rsidRPr="00CE14BB">
        <w:rPr>
          <w:rFonts w:asciiTheme="minorHAnsi" w:hAnsiTheme="minorHAnsi"/>
          <w:sz w:val="20"/>
          <w:szCs w:val="20"/>
        </w:rPr>
        <w:t xml:space="preserve">. </w:t>
      </w:r>
      <w:r>
        <w:rPr>
          <w:rFonts w:asciiTheme="minorHAnsi" w:hAnsiTheme="minorHAnsi"/>
          <w:sz w:val="20"/>
          <w:szCs w:val="20"/>
        </w:rPr>
        <w:t>Apuntando con el ratón, describa en voz alta los elementos que surgieron e indique para que cree que sirven cada uno de ellos.</w:t>
      </w:r>
    </w:p>
    <w:p w:rsidR="00912BBC" w:rsidRPr="00912BBC" w:rsidRDefault="00912BBC" w:rsidP="00912BBC">
      <w:pPr>
        <w:pStyle w:val="Prrafodelista"/>
        <w:ind w:left="1416"/>
        <w:rPr>
          <w:rFonts w:asciiTheme="minorHAnsi" w:hAnsiTheme="minorHAnsi"/>
          <w:sz w:val="20"/>
          <w:szCs w:val="20"/>
        </w:rPr>
      </w:pPr>
      <w:r>
        <w:rPr>
          <w:rFonts w:asciiTheme="minorHAnsi" w:hAnsiTheme="minorHAnsi"/>
          <w:sz w:val="20"/>
          <w:szCs w:val="20"/>
        </w:rPr>
        <w:t xml:space="preserve">22. Por favor presione </w:t>
      </w:r>
      <w:r w:rsidRPr="00CE14BB">
        <w:rPr>
          <w:rFonts w:asciiTheme="minorHAnsi" w:hAnsiTheme="minorHAnsi"/>
          <w:sz w:val="20"/>
          <w:szCs w:val="20"/>
        </w:rPr>
        <w:t xml:space="preserve"> la opción </w:t>
      </w:r>
      <w:r>
        <w:rPr>
          <w:rFonts w:asciiTheme="minorHAnsi" w:hAnsiTheme="minorHAnsi"/>
          <w:i/>
          <w:sz w:val="20"/>
          <w:szCs w:val="20"/>
        </w:rPr>
        <w:t>documentos</w:t>
      </w:r>
      <w:r>
        <w:rPr>
          <w:rFonts w:asciiTheme="minorHAnsi" w:hAnsiTheme="minorHAnsi"/>
          <w:sz w:val="20"/>
          <w:szCs w:val="20"/>
        </w:rPr>
        <w:br/>
        <w:t>23</w:t>
      </w:r>
      <w:r w:rsidRPr="00CE14BB">
        <w:rPr>
          <w:rFonts w:asciiTheme="minorHAnsi" w:hAnsiTheme="minorHAnsi"/>
          <w:sz w:val="20"/>
          <w:szCs w:val="20"/>
        </w:rPr>
        <w:t xml:space="preserve">. </w:t>
      </w:r>
      <w:r>
        <w:rPr>
          <w:rFonts w:asciiTheme="minorHAnsi" w:hAnsiTheme="minorHAnsi"/>
          <w:sz w:val="20"/>
          <w:szCs w:val="20"/>
        </w:rPr>
        <w:t>¿Es claro el mensaje?</w:t>
      </w:r>
    </w:p>
    <w:p w:rsidR="00CE14BB" w:rsidRPr="00CE14BB" w:rsidRDefault="00912BBC" w:rsidP="00CE14BB">
      <w:pPr>
        <w:pStyle w:val="Prrafodelista"/>
        <w:ind w:left="1416"/>
        <w:rPr>
          <w:rFonts w:asciiTheme="minorHAnsi" w:hAnsiTheme="minorHAnsi"/>
          <w:sz w:val="20"/>
          <w:szCs w:val="20"/>
        </w:rPr>
      </w:pPr>
      <w:r>
        <w:rPr>
          <w:rFonts w:asciiTheme="minorHAnsi" w:hAnsiTheme="minorHAnsi"/>
          <w:sz w:val="20"/>
          <w:szCs w:val="20"/>
        </w:rPr>
        <w:t>24</w:t>
      </w:r>
      <w:r w:rsidR="00C2420E">
        <w:rPr>
          <w:rFonts w:asciiTheme="minorHAnsi" w:hAnsiTheme="minorHAnsi"/>
          <w:sz w:val="20"/>
          <w:szCs w:val="20"/>
        </w:rPr>
        <w:t xml:space="preserve">. Por favor presione </w:t>
      </w:r>
      <w:r w:rsidR="00CE14BB" w:rsidRPr="00CE14BB">
        <w:rPr>
          <w:rFonts w:asciiTheme="minorHAnsi" w:hAnsiTheme="minorHAnsi"/>
          <w:sz w:val="20"/>
          <w:szCs w:val="20"/>
        </w:rPr>
        <w:t xml:space="preserve"> la opción </w:t>
      </w:r>
      <w:r w:rsidR="007F1624" w:rsidRPr="007F1624">
        <w:rPr>
          <w:rFonts w:asciiTheme="minorHAnsi" w:hAnsiTheme="minorHAnsi"/>
          <w:i/>
          <w:sz w:val="20"/>
          <w:szCs w:val="20"/>
        </w:rPr>
        <w:t>Personas</w:t>
      </w:r>
      <w:r>
        <w:rPr>
          <w:rFonts w:asciiTheme="minorHAnsi" w:hAnsiTheme="minorHAnsi"/>
          <w:sz w:val="20"/>
          <w:szCs w:val="20"/>
        </w:rPr>
        <w:br/>
        <w:t>25</w:t>
      </w:r>
      <w:r w:rsidR="00CE14BB" w:rsidRPr="00CE14BB">
        <w:rPr>
          <w:rFonts w:asciiTheme="minorHAnsi" w:hAnsiTheme="minorHAnsi"/>
          <w:sz w:val="20"/>
          <w:szCs w:val="20"/>
        </w:rPr>
        <w:t xml:space="preserve">. </w:t>
      </w:r>
      <w:r w:rsidR="00D31B2C">
        <w:rPr>
          <w:rFonts w:asciiTheme="minorHAnsi" w:hAnsiTheme="minorHAnsi"/>
          <w:sz w:val="20"/>
          <w:szCs w:val="20"/>
        </w:rPr>
        <w:t>¿Funcionó cómo esperaba?</w:t>
      </w:r>
      <w:r>
        <w:rPr>
          <w:rFonts w:asciiTheme="minorHAnsi" w:hAnsiTheme="minorHAnsi"/>
          <w:sz w:val="20"/>
          <w:szCs w:val="20"/>
        </w:rPr>
        <w:br/>
        <w:t>26</w:t>
      </w:r>
      <w:r w:rsidR="00CE14BB" w:rsidRPr="00CE14BB">
        <w:rPr>
          <w:rFonts w:asciiTheme="minorHAnsi" w:hAnsiTheme="minorHAnsi"/>
          <w:sz w:val="20"/>
          <w:szCs w:val="20"/>
        </w:rPr>
        <w:t xml:space="preserve">. </w:t>
      </w:r>
      <w:r w:rsidR="00D31B2C">
        <w:rPr>
          <w:rFonts w:asciiTheme="minorHAnsi" w:hAnsiTheme="minorHAnsi"/>
          <w:sz w:val="20"/>
          <w:szCs w:val="20"/>
        </w:rPr>
        <w:t xml:space="preserve">Apuntando con el ratón, describa en voz alta los elementos que </w:t>
      </w:r>
      <w:r w:rsidR="00285EB9">
        <w:rPr>
          <w:rFonts w:asciiTheme="minorHAnsi" w:hAnsiTheme="minorHAnsi"/>
          <w:sz w:val="20"/>
          <w:szCs w:val="20"/>
        </w:rPr>
        <w:t xml:space="preserve">surgieron e </w:t>
      </w:r>
      <w:r w:rsidR="00D31B2C">
        <w:rPr>
          <w:rFonts w:asciiTheme="minorHAnsi" w:hAnsiTheme="minorHAnsi"/>
          <w:sz w:val="20"/>
          <w:szCs w:val="20"/>
        </w:rPr>
        <w:t>indique para que cree que sirven cada uno de ellos.</w:t>
      </w:r>
      <w:r>
        <w:rPr>
          <w:rFonts w:asciiTheme="minorHAnsi" w:hAnsiTheme="minorHAnsi"/>
          <w:sz w:val="20"/>
          <w:szCs w:val="20"/>
        </w:rPr>
        <w:br/>
        <w:t>27</w:t>
      </w:r>
      <w:r w:rsidR="00C2420E">
        <w:rPr>
          <w:rFonts w:asciiTheme="minorHAnsi" w:hAnsiTheme="minorHAnsi"/>
          <w:sz w:val="20"/>
          <w:szCs w:val="20"/>
        </w:rPr>
        <w:t xml:space="preserve">. Por favor presione </w:t>
      </w:r>
      <w:r w:rsidR="00CE14BB" w:rsidRPr="00CE14BB">
        <w:rPr>
          <w:rFonts w:asciiTheme="minorHAnsi" w:hAnsiTheme="minorHAnsi"/>
          <w:sz w:val="20"/>
          <w:szCs w:val="20"/>
        </w:rPr>
        <w:t xml:space="preserve"> la opción </w:t>
      </w:r>
      <w:r w:rsidR="007F1624" w:rsidRPr="007F1624">
        <w:rPr>
          <w:rFonts w:asciiTheme="minorHAnsi" w:hAnsiTheme="minorHAnsi"/>
          <w:i/>
          <w:sz w:val="20"/>
          <w:szCs w:val="20"/>
        </w:rPr>
        <w:t>Objetos</w:t>
      </w:r>
      <w:r>
        <w:rPr>
          <w:rFonts w:asciiTheme="minorHAnsi" w:hAnsiTheme="minorHAnsi"/>
          <w:sz w:val="20"/>
          <w:szCs w:val="20"/>
        </w:rPr>
        <w:br/>
        <w:t>28</w:t>
      </w:r>
      <w:r w:rsidR="00CE14BB" w:rsidRPr="00CE14BB">
        <w:rPr>
          <w:rFonts w:asciiTheme="minorHAnsi" w:hAnsiTheme="minorHAnsi"/>
          <w:sz w:val="20"/>
          <w:szCs w:val="20"/>
        </w:rPr>
        <w:t xml:space="preserve">. </w:t>
      </w:r>
      <w:r w:rsidR="00D31B2C">
        <w:rPr>
          <w:rFonts w:asciiTheme="minorHAnsi" w:hAnsiTheme="minorHAnsi"/>
          <w:sz w:val="20"/>
          <w:szCs w:val="20"/>
        </w:rPr>
        <w:t>¿Funcionó cómo esperaba?</w:t>
      </w:r>
      <w:r>
        <w:rPr>
          <w:rFonts w:asciiTheme="minorHAnsi" w:hAnsiTheme="minorHAnsi"/>
          <w:sz w:val="20"/>
          <w:szCs w:val="20"/>
        </w:rPr>
        <w:br/>
        <w:t>29</w:t>
      </w:r>
      <w:r w:rsidR="00CE14BB" w:rsidRPr="00CE14BB">
        <w:rPr>
          <w:rFonts w:asciiTheme="minorHAnsi" w:hAnsiTheme="minorHAnsi"/>
          <w:sz w:val="20"/>
          <w:szCs w:val="20"/>
        </w:rPr>
        <w:t xml:space="preserve">. </w:t>
      </w:r>
      <w:r w:rsidR="00D31B2C">
        <w:rPr>
          <w:rFonts w:asciiTheme="minorHAnsi" w:hAnsiTheme="minorHAnsi"/>
          <w:sz w:val="20"/>
          <w:szCs w:val="20"/>
        </w:rPr>
        <w:t xml:space="preserve">Apuntando con el ratón, describa en voz alta los elementos que </w:t>
      </w:r>
      <w:r w:rsidR="00285EB9">
        <w:rPr>
          <w:rFonts w:asciiTheme="minorHAnsi" w:hAnsiTheme="minorHAnsi"/>
          <w:sz w:val="20"/>
          <w:szCs w:val="20"/>
        </w:rPr>
        <w:t>surgieron</w:t>
      </w:r>
      <w:r w:rsidR="00D31B2C">
        <w:rPr>
          <w:rFonts w:asciiTheme="minorHAnsi" w:hAnsiTheme="minorHAnsi"/>
          <w:sz w:val="20"/>
          <w:szCs w:val="20"/>
        </w:rPr>
        <w:t xml:space="preserve"> e indique para que cree que sirven cada uno de ellos.</w:t>
      </w:r>
    </w:p>
    <w:p w:rsidR="00CE14BB" w:rsidRPr="00CE14BB" w:rsidRDefault="000D0BE7" w:rsidP="00CE14BB">
      <w:pPr>
        <w:pStyle w:val="Prrafodelista"/>
        <w:ind w:left="1416"/>
        <w:rPr>
          <w:rFonts w:asciiTheme="minorHAnsi" w:hAnsiTheme="minorHAnsi"/>
          <w:sz w:val="20"/>
          <w:szCs w:val="20"/>
        </w:rPr>
      </w:pPr>
      <w:r>
        <w:rPr>
          <w:rFonts w:asciiTheme="minorHAnsi" w:hAnsiTheme="minorHAnsi"/>
          <w:noProof/>
          <w:sz w:val="20"/>
          <w:szCs w:val="20"/>
          <w:lang w:val="en-GB" w:eastAsia="en-GB"/>
        </w:rPr>
        <w:pict>
          <v:rect id="Rectangle 39" o:spid="_x0000_s1078" style="position:absolute;left:0;text-align:left;margin-left:53.7pt;margin-top:13.65pt;width:14.4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"/>
        </w:pict>
      </w:r>
      <w:r>
        <w:rPr>
          <w:rFonts w:asciiTheme="minorHAnsi" w:hAnsiTheme="minorHAnsi"/>
          <w:noProof/>
          <w:sz w:val="20"/>
          <w:szCs w:val="20"/>
          <w:lang w:val="en-GB" w:eastAsia="en-GB"/>
        </w:rPr>
        <w:pict>
          <v:rect id="Rectangle 38" o:spid="_x0000_s1077" style="position:absolute;left:0;text-align:left;margin-left:53.7pt;margin-top:1.9pt;width:14.4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"/>
        </w:pict>
      </w:r>
      <w:r>
        <w:rPr>
          <w:rFonts w:asciiTheme="minorHAnsi" w:hAnsiTheme="minorHAnsi"/>
          <w:noProof/>
          <w:sz w:val="20"/>
          <w:szCs w:val="20"/>
          <w:lang w:val="en-GB" w:eastAsia="en-GB"/>
        </w:rPr>
        <w:pict>
          <v:rect id="Rectangle 37" o:spid="_x0000_s1076" style="position:absolute;left:0;text-align:left;margin-left:53.7pt;margin-top:-22.1pt;width:14.4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"/>
        </w:pict>
      </w:r>
      <w:r>
        <w:rPr>
          <w:rFonts w:asciiTheme="minorHAnsi" w:hAnsiTheme="minorHAnsi"/>
          <w:noProof/>
          <w:sz w:val="20"/>
          <w:szCs w:val="20"/>
          <w:lang w:val="en-GB" w:eastAsia="en-GB"/>
        </w:rPr>
        <w:pict>
          <v:rect id="Rectangle 36" o:spid="_x0000_s1075" style="position:absolute;left:0;text-align:left;margin-left:53.7pt;margin-top:-34.1pt;width:14.4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"/>
        </w:pict>
      </w:r>
      <w:r>
        <w:rPr>
          <w:rFonts w:asciiTheme="minorHAnsi" w:hAnsiTheme="minorHAnsi"/>
          <w:noProof/>
          <w:sz w:val="20"/>
          <w:szCs w:val="20"/>
          <w:lang w:val="en-GB" w:eastAsia="en-GB"/>
        </w:rPr>
        <w:pict>
          <v:rect id="Rectangle 35" o:spid="_x0000_s1074" style="position:absolute;left:0;text-align:left;margin-left:53.7pt;margin-top:-46.1pt;width:14.4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"/>
        </w:pict>
      </w:r>
      <w:r>
        <w:rPr>
          <w:rFonts w:asciiTheme="minorHAnsi" w:hAnsiTheme="minorHAnsi"/>
          <w:noProof/>
          <w:sz w:val="20"/>
          <w:szCs w:val="20"/>
          <w:lang w:val="en-GB" w:eastAsia="en-GB"/>
        </w:rPr>
        <w:pict>
          <v:rect id="Rectangle 34" o:spid="_x0000_s1073" style="position:absolute;left:0;text-align:left;margin-left:53.7pt;margin-top:-70.1pt;width:14.4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"/>
        </w:pict>
      </w:r>
      <w:r>
        <w:rPr>
          <w:rFonts w:asciiTheme="minorHAnsi" w:hAnsiTheme="minorHAnsi"/>
          <w:noProof/>
          <w:sz w:val="20"/>
          <w:szCs w:val="20"/>
          <w:lang w:val="en-GB" w:eastAsia="en-GB"/>
        </w:rPr>
        <w:pict>
          <v:rect id="Rectangle 33" o:spid="_x0000_s1072" style="position:absolute;left:0;text-align:left;margin-left:53.7pt;margin-top:-85.1pt;width:14.4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"/>
        </w:pict>
      </w:r>
      <w:r>
        <w:rPr>
          <w:rFonts w:asciiTheme="minorHAnsi" w:hAnsiTheme="minorHAnsi"/>
          <w:noProof/>
          <w:sz w:val="20"/>
          <w:szCs w:val="20"/>
          <w:lang w:val="en-GB" w:eastAsia="en-GB"/>
        </w:rPr>
        <w:pict>
          <v:rect id="Rectangle 32" o:spid="_x0000_s1071" style="position:absolute;left:0;text-align:left;margin-left:53.7pt;margin-top:-97.1pt;width:14.4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"/>
        </w:pict>
      </w:r>
      <w:r>
        <w:rPr>
          <w:rFonts w:asciiTheme="minorHAnsi" w:hAnsiTheme="minorHAnsi"/>
          <w:noProof/>
          <w:sz w:val="20"/>
          <w:szCs w:val="20"/>
          <w:lang w:val="en-GB" w:eastAsia="en-GB"/>
        </w:rPr>
        <w:pict>
          <v:rect id="Rectangle 31" o:spid="_x0000_s1070" style="position:absolute;left:0;text-align:left;margin-left:53.7pt;margin-top:-109.1pt;width:14.4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"/>
        </w:pict>
      </w:r>
      <w:r>
        <w:rPr>
          <w:rFonts w:asciiTheme="minorHAnsi" w:hAnsiTheme="minorHAnsi"/>
          <w:noProof/>
          <w:sz w:val="20"/>
          <w:szCs w:val="20"/>
          <w:lang w:val="en-GB" w:eastAsia="en-GB"/>
        </w:rPr>
        <w:pict>
          <v:rect id="Rectangle 30" o:spid="_x0000_s1069" style="position:absolute;left:0;text-align:left;margin-left:53.7pt;margin-top:-121.1pt;width:14.4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"/>
        </w:pict>
      </w:r>
      <w:r>
        <w:rPr>
          <w:rFonts w:asciiTheme="minorHAnsi" w:hAnsiTheme="minorHAnsi"/>
          <w:noProof/>
          <w:sz w:val="20"/>
          <w:szCs w:val="20"/>
          <w:lang w:val="en-GB" w:eastAsia="en-GB"/>
        </w:rPr>
        <w:pict>
          <v:rect id="Rectangle 29" o:spid="_x0000_s1068" style="position:absolute;left:0;text-align:left;margin-left:53.7pt;margin-top:-145.1pt;width:14.4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"/>
        </w:pict>
      </w:r>
      <w:r>
        <w:rPr>
          <w:rFonts w:asciiTheme="minorHAnsi" w:hAnsiTheme="minorHAnsi"/>
          <w:noProof/>
          <w:sz w:val="20"/>
          <w:szCs w:val="20"/>
          <w:lang w:val="en-GB" w:eastAsia="en-GB"/>
        </w:rPr>
        <w:pict>
          <v:rect id="Rectangle 28" o:spid="_x0000_s1067" style="position:absolute;left:0;text-align:left;margin-left:53.7pt;margin-top:-157.1pt;width:14.4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"/>
        </w:pict>
      </w:r>
      <w:r>
        <w:rPr>
          <w:rFonts w:asciiTheme="minorHAnsi" w:hAnsiTheme="minorHAnsi"/>
          <w:noProof/>
          <w:sz w:val="20"/>
          <w:szCs w:val="20"/>
          <w:lang w:val="en-GB" w:eastAsia="en-GB"/>
        </w:rPr>
        <w:pict>
          <v:rect id="Rectangle 27" o:spid="_x0000_s1066" style="position:absolute;left:0;text-align:left;margin-left:53.7pt;margin-top:-169.1pt;width:14.4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"/>
        </w:pict>
      </w:r>
      <w:r>
        <w:rPr>
          <w:rFonts w:asciiTheme="minorHAnsi" w:hAnsiTheme="minorHAnsi"/>
          <w:noProof/>
          <w:sz w:val="20"/>
          <w:szCs w:val="20"/>
          <w:lang w:val="en-GB" w:eastAsia="en-GB"/>
        </w:rPr>
        <w:pict>
          <v:rect id="Rectangle 42" o:spid="_x0000_s1064" style="position:absolute;left:0;text-align:left;margin-left:53.7pt;margin-top:125.65pt;width:14.4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"/>
        </w:pict>
      </w:r>
      <w:r>
        <w:rPr>
          <w:rFonts w:asciiTheme="minorHAnsi" w:hAnsiTheme="minorHAnsi"/>
          <w:noProof/>
          <w:sz w:val="20"/>
          <w:szCs w:val="20"/>
          <w:lang w:val="en-GB" w:eastAsia="en-GB"/>
        </w:rPr>
        <w:pict>
          <v:rect id="Rectangle 41" o:spid="_x0000_s1063" style="position:absolute;left:0;text-align:left;margin-left:53.7pt;margin-top:89.25pt;width:14.4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"/>
        </w:pict>
      </w:r>
      <w:r>
        <w:rPr>
          <w:rFonts w:asciiTheme="minorHAnsi" w:hAnsiTheme="minorHAnsi"/>
          <w:noProof/>
          <w:sz w:val="20"/>
          <w:szCs w:val="20"/>
          <w:lang w:val="en-GB" w:eastAsia="en-GB"/>
        </w:rPr>
        <w:pict>
          <v:rect id="Rectangle 40" o:spid="_x0000_s1062" style="position:absolute;left:0;text-align:left;margin-left:53.7pt;margin-top:25.4pt;width:14.4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"/>
        </w:pict>
      </w:r>
      <w:r w:rsidR="00912BBC">
        <w:rPr>
          <w:rFonts w:asciiTheme="minorHAnsi" w:hAnsiTheme="minorHAnsi"/>
          <w:sz w:val="20"/>
          <w:szCs w:val="20"/>
        </w:rPr>
        <w:t>30</w:t>
      </w:r>
      <w:r w:rsidR="00CE14BB" w:rsidRPr="00CE14BB">
        <w:rPr>
          <w:rFonts w:asciiTheme="minorHAnsi" w:hAnsiTheme="minorHAnsi"/>
          <w:sz w:val="20"/>
          <w:szCs w:val="20"/>
        </w:rPr>
        <w:t xml:space="preserve">. Por favor presione en la opción </w:t>
      </w:r>
      <w:r w:rsidR="007F1624" w:rsidRPr="007F1624">
        <w:rPr>
          <w:rFonts w:asciiTheme="minorHAnsi" w:hAnsiTheme="minorHAnsi"/>
          <w:i/>
          <w:sz w:val="20"/>
          <w:szCs w:val="20"/>
        </w:rPr>
        <w:t>Persona moral</w:t>
      </w:r>
      <w:r w:rsidR="00912BBC">
        <w:rPr>
          <w:rFonts w:asciiTheme="minorHAnsi" w:hAnsiTheme="minorHAnsi"/>
          <w:sz w:val="20"/>
          <w:szCs w:val="20"/>
        </w:rPr>
        <w:br/>
        <w:t>31</w:t>
      </w:r>
      <w:r w:rsidR="00CE14BB" w:rsidRPr="00CE14BB">
        <w:rPr>
          <w:rFonts w:asciiTheme="minorHAnsi" w:hAnsiTheme="minorHAnsi"/>
          <w:sz w:val="20"/>
          <w:szCs w:val="20"/>
        </w:rPr>
        <w:t xml:space="preserve">. </w:t>
      </w:r>
      <w:r w:rsidR="00D31B2C">
        <w:rPr>
          <w:rFonts w:asciiTheme="minorHAnsi" w:hAnsiTheme="minorHAnsi"/>
          <w:sz w:val="20"/>
          <w:szCs w:val="20"/>
        </w:rPr>
        <w:t>¿Funcionó cómo esperaba?</w:t>
      </w:r>
      <w:r w:rsidR="00912BBC">
        <w:rPr>
          <w:rFonts w:asciiTheme="minorHAnsi" w:hAnsiTheme="minorHAnsi"/>
          <w:sz w:val="20"/>
          <w:szCs w:val="20"/>
        </w:rPr>
        <w:br/>
        <w:t>32</w:t>
      </w:r>
      <w:r w:rsidR="00CE14BB" w:rsidRPr="00CE14BB">
        <w:rPr>
          <w:rFonts w:asciiTheme="minorHAnsi" w:hAnsiTheme="minorHAnsi"/>
          <w:sz w:val="20"/>
          <w:szCs w:val="20"/>
        </w:rPr>
        <w:t xml:space="preserve">. </w:t>
      </w:r>
      <w:r w:rsidR="00D31B2C">
        <w:rPr>
          <w:rFonts w:asciiTheme="minorHAnsi" w:hAnsiTheme="minorHAnsi"/>
          <w:sz w:val="20"/>
          <w:szCs w:val="20"/>
        </w:rPr>
        <w:t xml:space="preserve">Apuntando con el ratón, describa en voz alta los elementos </w:t>
      </w:r>
      <w:r w:rsidR="00285EB9">
        <w:rPr>
          <w:rFonts w:asciiTheme="minorHAnsi" w:hAnsiTheme="minorHAnsi"/>
          <w:sz w:val="20"/>
          <w:szCs w:val="20"/>
        </w:rPr>
        <w:t>surgieron</w:t>
      </w:r>
      <w:r w:rsidR="00D31B2C">
        <w:rPr>
          <w:rFonts w:asciiTheme="minorHAnsi" w:hAnsiTheme="minorHAnsi"/>
          <w:sz w:val="20"/>
          <w:szCs w:val="20"/>
        </w:rPr>
        <w:t xml:space="preserve"> e indique para que cree que sirven cada uno de ellos.</w:t>
      </w:r>
    </w:p>
    <w:p w:rsidR="00CE14BB" w:rsidRPr="00CE14BB" w:rsidRDefault="00CE14BB" w:rsidP="00CE14BB">
      <w:pPr>
        <w:pStyle w:val="Prrafodelista"/>
        <w:rPr>
          <w:rFonts w:asciiTheme="minorHAnsi" w:hAnsiTheme="minorHAnsi"/>
          <w:sz w:val="20"/>
          <w:szCs w:val="20"/>
        </w:rPr>
      </w:pPr>
    </w:p>
    <w:p w:rsidR="00CE14BB" w:rsidRPr="00E55FDA" w:rsidRDefault="00CE14BB" w:rsidP="00E55FDA">
      <w:pPr>
        <w:rPr>
          <w:rFonts w:asciiTheme="minorHAnsi" w:hAnsiTheme="minorHAnsi" w:cs="Arial"/>
          <w:b/>
          <w:bCs/>
          <w:color w:val="000000"/>
        </w:rPr>
      </w:pPr>
      <w:r w:rsidRPr="00E55FDA">
        <w:rPr>
          <w:rFonts w:asciiTheme="minorHAnsi" w:hAnsiTheme="minorHAnsi" w:cs="Arial"/>
          <w:b/>
          <w:bCs/>
          <w:color w:val="000000"/>
        </w:rPr>
        <w:t>Datos de la denuncia</w:t>
      </w:r>
    </w:p>
    <w:p w:rsidR="00CE14BB" w:rsidRPr="00CE14BB" w:rsidRDefault="00CE14BB" w:rsidP="00CE14BB">
      <w:pPr>
        <w:pStyle w:val="Prrafodelista"/>
        <w:rPr>
          <w:rFonts w:asciiTheme="minorHAnsi" w:hAnsiTheme="minorHAnsi" w:cs="Arial"/>
          <w:b/>
          <w:bCs/>
          <w:color w:val="000000"/>
          <w:sz w:val="20"/>
          <w:szCs w:val="20"/>
        </w:rPr>
      </w:pPr>
    </w:p>
    <w:p w:rsidR="00CE14BB" w:rsidRPr="00CE14BB" w:rsidRDefault="000D0BE7" w:rsidP="00E55FDA">
      <w:pPr>
        <w:pStyle w:val="Prrafodelista"/>
        <w:ind w:left="1440"/>
        <w:rPr>
          <w:rFonts w:asciiTheme="minorHAnsi" w:hAnsiTheme="minorHAnsi"/>
          <w:sz w:val="20"/>
          <w:szCs w:val="20"/>
        </w:rPr>
      </w:pPr>
      <w:r>
        <w:rPr>
          <w:rFonts w:asciiTheme="minorHAnsi" w:hAnsiTheme="minorHAnsi"/>
          <w:noProof/>
          <w:sz w:val="20"/>
          <w:szCs w:val="20"/>
          <w:lang w:val="en-GB" w:eastAsia="en-GB"/>
        </w:rPr>
        <w:pict>
          <v:rect id="Rectangle 43" o:spid="_x0000_s1061" style="position:absolute;left:0;text-align:left;margin-left:53.7pt;margin-top:50.35pt;width:14.4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"/>
        </w:pict>
      </w:r>
      <w:r w:rsidR="00E55FDA">
        <w:rPr>
          <w:rFonts w:asciiTheme="minorHAnsi" w:hAnsiTheme="minorHAnsi"/>
          <w:sz w:val="20"/>
          <w:szCs w:val="20"/>
        </w:rPr>
        <w:t xml:space="preserve">1. </w:t>
      </w:r>
      <w:r w:rsidR="00CE14BB" w:rsidRPr="00CE14BB">
        <w:rPr>
          <w:rFonts w:asciiTheme="minorHAnsi" w:hAnsiTheme="minorHAnsi"/>
          <w:sz w:val="20"/>
          <w:szCs w:val="20"/>
        </w:rPr>
        <w:t>Ahora vamos a</w:t>
      </w:r>
      <w:r w:rsidR="00D31B2C">
        <w:rPr>
          <w:rFonts w:asciiTheme="minorHAnsi" w:hAnsiTheme="minorHAnsi"/>
          <w:sz w:val="20"/>
          <w:szCs w:val="20"/>
        </w:rPr>
        <w:t xml:space="preserve"> recibir</w:t>
      </w:r>
      <w:r w:rsidR="00CE14BB" w:rsidRPr="00CE14BB">
        <w:rPr>
          <w:rFonts w:asciiTheme="minorHAnsi" w:hAnsiTheme="minorHAnsi"/>
          <w:sz w:val="20"/>
          <w:szCs w:val="20"/>
        </w:rPr>
        <w:t xml:space="preserve"> una denuncia por comparecencia de un denunciante que acepto proporcionar sus datos</w:t>
      </w:r>
      <w:r w:rsidR="00EC1418">
        <w:rPr>
          <w:rFonts w:asciiTheme="minorHAnsi" w:hAnsiTheme="minorHAnsi"/>
          <w:sz w:val="20"/>
          <w:szCs w:val="20"/>
        </w:rPr>
        <w:t>.</w:t>
      </w:r>
      <w:r w:rsidR="00504A09">
        <w:rPr>
          <w:rFonts w:asciiTheme="minorHAnsi" w:hAnsiTheme="minorHAnsi"/>
          <w:sz w:val="20"/>
          <w:szCs w:val="20"/>
        </w:rPr>
        <w:t xml:space="preserve"> </w:t>
      </w:r>
      <w:r w:rsidR="00EC1418">
        <w:rPr>
          <w:rFonts w:asciiTheme="minorHAnsi" w:hAnsiTheme="minorHAnsi"/>
          <w:sz w:val="20"/>
          <w:szCs w:val="20"/>
        </w:rPr>
        <w:t>P</w:t>
      </w:r>
      <w:r w:rsidR="00EC1418" w:rsidRPr="00CE14BB">
        <w:rPr>
          <w:rFonts w:asciiTheme="minorHAnsi" w:hAnsiTheme="minorHAnsi"/>
          <w:sz w:val="20"/>
          <w:szCs w:val="20"/>
        </w:rPr>
        <w:t xml:space="preserve">or </w:t>
      </w:r>
      <w:r w:rsidR="00CE14BB" w:rsidRPr="00CE14BB">
        <w:rPr>
          <w:rFonts w:asciiTheme="minorHAnsi" w:hAnsiTheme="minorHAnsi"/>
          <w:sz w:val="20"/>
          <w:szCs w:val="20"/>
        </w:rPr>
        <w:t>el tiempo con el que contamos para esta evaluación no la podremos concluir, por tanto solo va a capturar la información que está en las fichas.</w:t>
      </w:r>
      <w:r w:rsidR="00CE14BB" w:rsidRPr="00CE14BB">
        <w:rPr>
          <w:rFonts w:asciiTheme="minorHAnsi" w:hAnsiTheme="minorHAnsi"/>
          <w:sz w:val="20"/>
          <w:szCs w:val="20"/>
        </w:rPr>
        <w:br/>
        <w:t xml:space="preserve">2. Por favor inicie </w:t>
      </w:r>
      <w:r w:rsidR="00D31B2C">
        <w:rPr>
          <w:rFonts w:asciiTheme="minorHAnsi" w:hAnsiTheme="minorHAnsi"/>
          <w:sz w:val="20"/>
          <w:szCs w:val="20"/>
        </w:rPr>
        <w:t xml:space="preserve">la recepción de </w:t>
      </w:r>
      <w:r w:rsidR="00CE14BB" w:rsidRPr="00CE14BB">
        <w:rPr>
          <w:rFonts w:asciiTheme="minorHAnsi" w:hAnsiTheme="minorHAnsi"/>
          <w:sz w:val="20"/>
          <w:szCs w:val="20"/>
        </w:rPr>
        <w:t>una denuncia</w:t>
      </w:r>
      <w:r w:rsidR="00285EB9">
        <w:rPr>
          <w:rFonts w:asciiTheme="minorHAnsi" w:hAnsiTheme="minorHAnsi"/>
          <w:sz w:val="20"/>
          <w:szCs w:val="20"/>
        </w:rPr>
        <w:t xml:space="preserve"> (Tiene que presionar denuncia)</w:t>
      </w:r>
      <w:r w:rsidR="00CE14BB" w:rsidRPr="00CE14BB">
        <w:rPr>
          <w:rFonts w:asciiTheme="minorHAnsi" w:hAnsiTheme="minorHAnsi"/>
          <w:sz w:val="20"/>
          <w:szCs w:val="20"/>
        </w:rPr>
        <w:t>.</w:t>
      </w:r>
      <w:r w:rsidR="00CE14BB" w:rsidRPr="00CE14BB">
        <w:rPr>
          <w:rFonts w:asciiTheme="minorHAnsi" w:hAnsiTheme="minorHAnsi"/>
          <w:sz w:val="20"/>
          <w:szCs w:val="20"/>
        </w:rPr>
        <w:br/>
        <w:t xml:space="preserve">3. Vaya </w:t>
      </w:r>
      <w:r w:rsidR="00285EB9">
        <w:rPr>
          <w:rFonts w:asciiTheme="minorHAnsi" w:hAnsiTheme="minorHAnsi"/>
          <w:sz w:val="20"/>
          <w:szCs w:val="20"/>
        </w:rPr>
        <w:t>a la pantalla de datos</w:t>
      </w:r>
      <w:r w:rsidR="00CE14BB" w:rsidRPr="00CE14BB">
        <w:rPr>
          <w:rFonts w:asciiTheme="minorHAnsi" w:hAnsiTheme="minorHAnsi"/>
          <w:sz w:val="20"/>
          <w:szCs w:val="20"/>
        </w:rPr>
        <w:t xml:space="preserve"> de la denuncia y verifique que las características que aparecen en pantalla corresponden al trámite que vamos a realizar, no olvide describir en voz alta todos sus comentarios y observaciones.</w:t>
      </w:r>
    </w:p>
    <w:p w:rsidR="00CE14BB" w:rsidRPr="00CE14BB" w:rsidRDefault="00CE14BB" w:rsidP="00CE14BB">
      <w:pPr>
        <w:rPr>
          <w:rFonts w:asciiTheme="minorHAnsi" w:hAnsiTheme="minorHAnsi" w:cs="Arial"/>
          <w:b/>
          <w:bCs/>
          <w:color w:val="000000"/>
          <w:sz w:val="20"/>
          <w:szCs w:val="20"/>
        </w:rPr>
      </w:pPr>
    </w:p>
    <w:p w:rsidR="00CE14BB" w:rsidRPr="00E55FDA" w:rsidRDefault="00CE14BB" w:rsidP="00CE14BB">
      <w:pPr>
        <w:rPr>
          <w:rFonts w:asciiTheme="minorHAnsi" w:hAnsiTheme="minorHAnsi" w:cs="Arial"/>
          <w:b/>
          <w:bCs/>
          <w:color w:val="000000"/>
        </w:rPr>
      </w:pPr>
      <w:r w:rsidRPr="00E55FDA">
        <w:rPr>
          <w:rFonts w:asciiTheme="minorHAnsi" w:hAnsiTheme="minorHAnsi" w:cs="Arial"/>
          <w:b/>
          <w:bCs/>
          <w:color w:val="000000"/>
        </w:rPr>
        <w:t>Hechos de la denuncia</w:t>
      </w:r>
    </w:p>
    <w:p w:rsidR="00CE14BB" w:rsidRPr="00CE14BB" w:rsidRDefault="00CE14BB" w:rsidP="00CE14BB">
      <w:pPr>
        <w:rPr>
          <w:rFonts w:asciiTheme="minorHAnsi" w:hAnsiTheme="minorHAnsi" w:cs="Arial"/>
          <w:b/>
          <w:bCs/>
          <w:color w:val="000000"/>
          <w:sz w:val="20"/>
          <w:szCs w:val="20"/>
        </w:rPr>
      </w:pPr>
    </w:p>
    <w:p w:rsidR="00CE14BB" w:rsidRPr="00E55FDA" w:rsidRDefault="000D0BE7" w:rsidP="00E55FDA">
      <w:pPr>
        <w:ind w:left="708" w:firstLine="708"/>
        <w:rPr>
          <w:rFonts w:asciiTheme="minorHAnsi" w:hAnsiTheme="minorHAnsi"/>
          <w:sz w:val="20"/>
          <w:szCs w:val="20"/>
        </w:rPr>
      </w:pPr>
      <w:r>
        <w:rPr>
          <w:rFonts w:asciiTheme="minorHAnsi" w:hAnsiTheme="minorHAnsi"/>
          <w:noProof/>
          <w:sz w:val="20"/>
          <w:szCs w:val="20"/>
          <w:lang w:val="en-GB" w:eastAsia="en-GB"/>
        </w:rPr>
        <w:pict>
          <v:rect id="Rectangle 44" o:spid="_x0000_s1060" style="position:absolute;left:0;text-align:left;margin-left:53.7pt;margin-top:1.55pt;width:14.4pt;height: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"/>
        </w:pict>
      </w:r>
      <w:r w:rsidR="00E55FDA" w:rsidRPr="00E55FDA">
        <w:rPr>
          <w:rFonts w:asciiTheme="minorHAnsi" w:hAnsiTheme="minorHAnsi"/>
          <w:sz w:val="20"/>
          <w:szCs w:val="20"/>
        </w:rPr>
        <w:t xml:space="preserve">1. </w:t>
      </w:r>
      <w:r w:rsidR="00CE14BB" w:rsidRPr="00E55FDA">
        <w:rPr>
          <w:rFonts w:asciiTheme="minorHAnsi" w:hAnsiTheme="minorHAnsi"/>
          <w:sz w:val="20"/>
          <w:szCs w:val="20"/>
        </w:rPr>
        <w:t xml:space="preserve">Por favor capture la información de los hechos </w:t>
      </w:r>
      <w:r w:rsidR="00D31B2C">
        <w:rPr>
          <w:rFonts w:asciiTheme="minorHAnsi" w:hAnsiTheme="minorHAnsi"/>
          <w:sz w:val="20"/>
          <w:szCs w:val="20"/>
        </w:rPr>
        <w:t>a que se refiere la</w:t>
      </w:r>
      <w:r w:rsidR="00912BBC">
        <w:rPr>
          <w:rFonts w:asciiTheme="minorHAnsi" w:hAnsiTheme="minorHAnsi"/>
          <w:sz w:val="20"/>
          <w:szCs w:val="20"/>
        </w:rPr>
        <w:t xml:space="preserve"> denuncia (Ficha 2)</w:t>
      </w:r>
      <w:r w:rsidR="00912BBC" w:rsidRPr="00CE14BB">
        <w:rPr>
          <w:rFonts w:asciiTheme="minorHAnsi" w:hAnsiTheme="minorHAnsi"/>
          <w:sz w:val="20"/>
          <w:szCs w:val="20"/>
        </w:rPr>
        <w:t>.</w:t>
      </w:r>
    </w:p>
    <w:p w:rsidR="00CE14BB" w:rsidRPr="00CE14BB" w:rsidRDefault="00CE14BB" w:rsidP="00CE14BB">
      <w:pPr>
        <w:rPr>
          <w:rFonts w:asciiTheme="minorHAnsi" w:hAnsiTheme="minorHAnsi"/>
          <w:sz w:val="20"/>
          <w:szCs w:val="20"/>
        </w:rPr>
      </w:pPr>
    </w:p>
    <w:p w:rsidR="00CE14BB" w:rsidRPr="00E55FDA" w:rsidRDefault="00CE14BB" w:rsidP="00CE14BB">
      <w:pPr>
        <w:rPr>
          <w:rFonts w:asciiTheme="minorHAnsi" w:hAnsiTheme="minorHAnsi" w:cs="Arial"/>
          <w:b/>
          <w:bCs/>
          <w:color w:val="000000"/>
        </w:rPr>
      </w:pPr>
      <w:r w:rsidRPr="00E55FDA">
        <w:rPr>
          <w:rFonts w:asciiTheme="minorHAnsi" w:hAnsiTheme="minorHAnsi" w:cs="Arial"/>
          <w:b/>
          <w:bCs/>
          <w:color w:val="000000"/>
        </w:rPr>
        <w:t>Datos del denunciante</w:t>
      </w:r>
    </w:p>
    <w:p w:rsidR="00E55FDA" w:rsidRDefault="00E55FDA" w:rsidP="00CE14BB">
      <w:pPr>
        <w:rPr>
          <w:rFonts w:asciiTheme="minorHAnsi" w:hAnsiTheme="minorHAnsi"/>
          <w:sz w:val="20"/>
          <w:szCs w:val="20"/>
        </w:rPr>
      </w:pPr>
    </w:p>
    <w:p w:rsidR="00CE14BB" w:rsidRPr="00CE14BB" w:rsidRDefault="000D0BE7" w:rsidP="00E55FDA">
      <w:pPr>
        <w:ind w:left="1416"/>
        <w:rPr>
          <w:rFonts w:asciiTheme="minorHAnsi" w:hAnsiTheme="minorHAnsi"/>
          <w:sz w:val="20"/>
          <w:szCs w:val="20"/>
        </w:rPr>
      </w:pPr>
      <w:r>
        <w:rPr>
          <w:rFonts w:asciiTheme="minorHAnsi" w:hAnsiTheme="minorHAnsi"/>
          <w:noProof/>
          <w:sz w:val="20"/>
          <w:szCs w:val="20"/>
          <w:lang w:val="en-GB" w:eastAsia="en-GB"/>
        </w:rPr>
        <w:pict>
          <v:rect id="Rectangle 45" o:spid="_x0000_s1059" style="position:absolute;left:0;text-align:left;margin-left:53.7pt;margin-top:1.05pt;width:14.4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"/>
        </w:pict>
      </w:r>
      <w:r w:rsidR="00CE14BB" w:rsidRPr="00CE14BB">
        <w:rPr>
          <w:rFonts w:asciiTheme="minorHAnsi" w:hAnsiTheme="minorHAnsi"/>
          <w:sz w:val="20"/>
          <w:szCs w:val="20"/>
        </w:rPr>
        <w:t>1. Capture los datos generales del denunciante</w:t>
      </w:r>
      <w:r w:rsidR="00285EB9">
        <w:rPr>
          <w:rFonts w:asciiTheme="minorHAnsi" w:hAnsiTheme="minorHAnsi"/>
          <w:sz w:val="20"/>
          <w:szCs w:val="20"/>
        </w:rPr>
        <w:t xml:space="preserve"> (Ficha 3)</w:t>
      </w:r>
      <w:r w:rsidR="00CE14BB" w:rsidRPr="00CE14BB">
        <w:rPr>
          <w:rFonts w:asciiTheme="minorHAnsi" w:hAnsiTheme="minorHAnsi"/>
          <w:sz w:val="20"/>
          <w:szCs w:val="20"/>
        </w:rPr>
        <w:t>.</w:t>
      </w:r>
    </w:p>
    <w:p w:rsidR="00912BBC" w:rsidRDefault="000D0BE7" w:rsidP="00E55FDA">
      <w:pPr>
        <w:ind w:left="1416"/>
        <w:rPr>
          <w:rFonts w:asciiTheme="minorHAnsi" w:hAnsiTheme="minorHAnsi"/>
          <w:sz w:val="20"/>
          <w:szCs w:val="20"/>
        </w:rPr>
      </w:pPr>
      <w:r>
        <w:rPr>
          <w:rFonts w:asciiTheme="minorHAnsi" w:hAnsiTheme="minorHAnsi"/>
          <w:noProof/>
          <w:sz w:val="20"/>
          <w:szCs w:val="20"/>
          <w:lang w:val="en-GB" w:eastAsia="en-GB"/>
        </w:rPr>
        <w:pict>
          <v:rect id="Rectangle 46" o:spid="_x0000_s1058" style="position:absolute;left:0;text-align:left;margin-left:53.7pt;margin-top:2.2pt;width:14.4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"/>
        </w:pict>
      </w:r>
      <w:r w:rsidR="00CE14BB" w:rsidRPr="00CE14BB">
        <w:rPr>
          <w:rFonts w:asciiTheme="minorHAnsi" w:hAnsiTheme="minorHAnsi"/>
          <w:sz w:val="20"/>
          <w:szCs w:val="20"/>
        </w:rPr>
        <w:t>2. Capture el domicilio del denunciante</w:t>
      </w:r>
      <w:r w:rsidR="00285EB9">
        <w:rPr>
          <w:rFonts w:asciiTheme="minorHAnsi" w:hAnsiTheme="minorHAnsi"/>
          <w:sz w:val="20"/>
          <w:szCs w:val="20"/>
        </w:rPr>
        <w:t xml:space="preserve"> (Ficha 4)</w:t>
      </w:r>
      <w:r w:rsidR="00285EB9" w:rsidRPr="00CE14BB">
        <w:rPr>
          <w:rFonts w:asciiTheme="minorHAnsi" w:hAnsiTheme="minorHAnsi"/>
          <w:sz w:val="20"/>
          <w:szCs w:val="20"/>
        </w:rPr>
        <w:t>.</w:t>
      </w:r>
      <w:r w:rsidR="00912BBC">
        <w:rPr>
          <w:rFonts w:asciiTheme="minorHAnsi" w:hAnsiTheme="minorHAnsi"/>
          <w:sz w:val="20"/>
          <w:szCs w:val="20"/>
        </w:rPr>
        <w:t xml:space="preserve"> </w:t>
      </w:r>
    </w:p>
    <w:p w:rsidR="00912BBC" w:rsidRDefault="00912BBC" w:rsidP="00912BBC">
      <w:pPr>
        <w:rPr>
          <w:rFonts w:asciiTheme="minorHAnsi" w:hAnsiTheme="minorHAnsi"/>
          <w:sz w:val="20"/>
          <w:szCs w:val="20"/>
        </w:rPr>
      </w:pPr>
    </w:p>
    <w:p w:rsidR="00912BBC" w:rsidRDefault="00912BBC" w:rsidP="00912BBC">
      <w:pPr>
        <w:rPr>
          <w:rFonts w:asciiTheme="minorHAnsi" w:hAnsiTheme="minorHAnsi"/>
          <w:sz w:val="20"/>
          <w:szCs w:val="20"/>
        </w:rPr>
      </w:pPr>
    </w:p>
    <w:p w:rsidR="00912BBC" w:rsidRPr="00912BBC" w:rsidRDefault="00912BBC" w:rsidP="00912BBC">
      <w:pPr>
        <w:rPr>
          <w:rFonts w:asciiTheme="minorHAnsi" w:hAnsiTheme="minorHAnsi"/>
          <w:b/>
          <w:sz w:val="20"/>
          <w:szCs w:val="20"/>
        </w:rPr>
      </w:pPr>
      <w:r w:rsidRPr="00912BBC">
        <w:rPr>
          <w:rFonts w:asciiTheme="minorHAnsi" w:hAnsiTheme="minorHAnsi"/>
          <w:b/>
          <w:sz w:val="20"/>
          <w:szCs w:val="20"/>
        </w:rPr>
        <w:t>Nota moderador:</w:t>
      </w:r>
    </w:p>
    <w:p w:rsidR="00CE14BB" w:rsidRPr="00912BBC" w:rsidRDefault="00912BBC" w:rsidP="00912BBC">
      <w:pPr>
        <w:rPr>
          <w:rFonts w:asciiTheme="minorHAnsi" w:hAnsiTheme="minorHAnsi"/>
          <w:b/>
          <w:sz w:val="20"/>
          <w:szCs w:val="20"/>
        </w:rPr>
      </w:pPr>
      <w:r w:rsidRPr="00912BBC">
        <w:rPr>
          <w:rFonts w:asciiTheme="minorHAnsi" w:hAnsiTheme="minorHAnsi"/>
          <w:b/>
          <w:sz w:val="20"/>
          <w:szCs w:val="20"/>
        </w:rPr>
        <w:t>Recordar al usuario que sus acciones o comentarios las diga en voz alta y señalando con el ratón.</w:t>
      </w:r>
    </w:p>
    <w:p w:rsidR="00E55FDA" w:rsidRDefault="00E55FDA" w:rsidP="00CE14BB">
      <w:pPr>
        <w:rPr>
          <w:rFonts w:asciiTheme="minorHAnsi" w:hAnsiTheme="minorHAnsi" w:cs="Arial"/>
          <w:b/>
          <w:bCs/>
          <w:color w:val="000000"/>
          <w:sz w:val="20"/>
          <w:szCs w:val="20"/>
        </w:rPr>
      </w:pPr>
    </w:p>
    <w:p w:rsidR="00CE14BB" w:rsidRPr="00E55FDA" w:rsidRDefault="00CE14BB" w:rsidP="00CE14BB">
      <w:pPr>
        <w:rPr>
          <w:rFonts w:asciiTheme="minorHAnsi" w:hAnsiTheme="minorHAnsi" w:cs="Arial"/>
          <w:b/>
          <w:bCs/>
          <w:color w:val="000000"/>
        </w:rPr>
      </w:pPr>
      <w:r w:rsidRPr="00E55FDA">
        <w:rPr>
          <w:rFonts w:asciiTheme="minorHAnsi" w:hAnsiTheme="minorHAnsi" w:cs="Arial"/>
          <w:b/>
          <w:bCs/>
          <w:color w:val="000000"/>
        </w:rPr>
        <w:t>Registro de probable responsable</w:t>
      </w:r>
    </w:p>
    <w:p w:rsidR="00CE14BB" w:rsidRPr="00CE14BB" w:rsidRDefault="00CE14BB" w:rsidP="00CE14BB">
      <w:pPr>
        <w:rPr>
          <w:rFonts w:asciiTheme="minorHAnsi" w:hAnsiTheme="minorHAnsi" w:cs="Arial"/>
          <w:b/>
          <w:bCs/>
          <w:color w:val="000000"/>
          <w:sz w:val="20"/>
          <w:szCs w:val="20"/>
        </w:rPr>
      </w:pPr>
    </w:p>
    <w:p w:rsidR="00CE14BB" w:rsidRPr="00E55FDA" w:rsidRDefault="000D0BE7" w:rsidP="00E55FDA">
      <w:pPr>
        <w:ind w:left="1416"/>
        <w:rPr>
          <w:rFonts w:asciiTheme="minorHAnsi" w:hAnsiTheme="minorHAnsi"/>
          <w:sz w:val="20"/>
          <w:szCs w:val="20"/>
        </w:rPr>
      </w:pPr>
      <w:r>
        <w:rPr>
          <w:rFonts w:asciiTheme="minorHAnsi" w:hAnsiTheme="minorHAnsi"/>
          <w:noProof/>
          <w:sz w:val="20"/>
          <w:szCs w:val="20"/>
          <w:lang w:val="en-GB" w:eastAsia="en-GB"/>
        </w:rPr>
        <w:pict>
          <v:rect id="Rectangle 49" o:spid="_x0000_s1055" style="position:absolute;left:0;text-align:left;margin-left:53.7pt;margin-top:1.1pt;width:14.4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HKIgIAAD0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"/>
        </w:pict>
      </w:r>
      <w:r w:rsidR="00E55FDA" w:rsidRPr="00E55FDA">
        <w:rPr>
          <w:rFonts w:asciiTheme="minorHAnsi" w:hAnsiTheme="minorHAnsi"/>
          <w:sz w:val="20"/>
          <w:szCs w:val="20"/>
        </w:rPr>
        <w:t xml:space="preserve">1. </w:t>
      </w:r>
      <w:r w:rsidR="000159B2" w:rsidRPr="00E55FDA">
        <w:rPr>
          <w:rFonts w:asciiTheme="minorHAnsi" w:hAnsiTheme="minorHAnsi"/>
          <w:sz w:val="20"/>
          <w:szCs w:val="20"/>
        </w:rPr>
        <w:t>Agreg</w:t>
      </w:r>
      <w:r w:rsidR="000159B2">
        <w:rPr>
          <w:rFonts w:asciiTheme="minorHAnsi" w:hAnsiTheme="minorHAnsi"/>
          <w:sz w:val="20"/>
          <w:szCs w:val="20"/>
        </w:rPr>
        <w:t>ue</w:t>
      </w:r>
      <w:r w:rsidR="000159B2" w:rsidRPr="00E55FDA">
        <w:rPr>
          <w:rFonts w:asciiTheme="minorHAnsi" w:hAnsiTheme="minorHAnsi"/>
          <w:sz w:val="20"/>
          <w:szCs w:val="20"/>
        </w:rPr>
        <w:t xml:space="preserve">  </w:t>
      </w:r>
      <w:r w:rsidR="00CE14BB" w:rsidRPr="00E55FDA">
        <w:rPr>
          <w:rFonts w:asciiTheme="minorHAnsi" w:hAnsiTheme="minorHAnsi"/>
          <w:sz w:val="20"/>
          <w:szCs w:val="20"/>
        </w:rPr>
        <w:t>a</w:t>
      </w:r>
      <w:r w:rsidR="00E55FDA" w:rsidRPr="00E55FDA">
        <w:rPr>
          <w:rFonts w:asciiTheme="minorHAnsi" w:hAnsiTheme="minorHAnsi"/>
          <w:sz w:val="20"/>
          <w:szCs w:val="20"/>
        </w:rPr>
        <w:t xml:space="preserve"> la</w:t>
      </w:r>
      <w:r w:rsidR="00CE14BB" w:rsidRPr="00E55FDA">
        <w:rPr>
          <w:rFonts w:asciiTheme="minorHAnsi" w:hAnsiTheme="minorHAnsi"/>
          <w:sz w:val="20"/>
          <w:szCs w:val="20"/>
        </w:rPr>
        <w:t xml:space="preserve"> denuncia los datos del probable responsable.</w:t>
      </w:r>
    </w:p>
    <w:p w:rsidR="00CE14BB" w:rsidRPr="00E55FDA" w:rsidRDefault="000D0BE7" w:rsidP="00E55FDA">
      <w:pPr>
        <w:ind w:left="1416"/>
        <w:rPr>
          <w:rFonts w:asciiTheme="minorHAnsi" w:hAnsiTheme="minorHAnsi"/>
          <w:sz w:val="20"/>
          <w:szCs w:val="20"/>
        </w:rPr>
      </w:pPr>
      <w:r>
        <w:rPr>
          <w:rFonts w:asciiTheme="minorHAnsi" w:hAnsiTheme="minorHAnsi"/>
          <w:noProof/>
          <w:sz w:val="20"/>
          <w:szCs w:val="20"/>
          <w:lang w:val="en-GB" w:eastAsia="en-GB"/>
        </w:rPr>
        <w:pict>
          <v:rect id="Rectangle 50" o:spid="_x0000_s1054" style="position:absolute;left:0;text-align:left;margin-left:53.7pt;margin-top:1.35pt;width:14.4pt;height: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"/>
        </w:pict>
      </w:r>
      <w:r w:rsidR="00E55FDA" w:rsidRPr="00E55FDA">
        <w:rPr>
          <w:rFonts w:asciiTheme="minorHAnsi" w:hAnsiTheme="minorHAnsi"/>
          <w:sz w:val="20"/>
          <w:szCs w:val="20"/>
        </w:rPr>
        <w:t xml:space="preserve">2. </w:t>
      </w:r>
      <w:r w:rsidR="00D31B2C">
        <w:rPr>
          <w:rFonts w:asciiTheme="minorHAnsi" w:hAnsiTheme="minorHAnsi"/>
          <w:sz w:val="20"/>
          <w:szCs w:val="20"/>
        </w:rPr>
        <w:t>¿Funcionó cómo esperaba?</w:t>
      </w:r>
    </w:p>
    <w:p w:rsidR="00CE14BB" w:rsidRPr="00E55FDA" w:rsidRDefault="000D0BE7" w:rsidP="00E55FDA">
      <w:pPr>
        <w:ind w:left="1416"/>
        <w:rPr>
          <w:rFonts w:asciiTheme="minorHAnsi" w:hAnsiTheme="minorHAnsi"/>
          <w:sz w:val="20"/>
          <w:szCs w:val="20"/>
        </w:rPr>
      </w:pPr>
      <w:r>
        <w:rPr>
          <w:rFonts w:asciiTheme="minorHAnsi" w:hAnsiTheme="minorHAnsi"/>
          <w:noProof/>
          <w:sz w:val="20"/>
          <w:szCs w:val="20"/>
          <w:lang w:val="en-GB" w:eastAsia="en-GB"/>
        </w:rPr>
        <w:pict>
          <v:rect id="Rectangle 51" o:spid="_x0000_s1053" style="position:absolute;left:0;text-align:left;margin-left:53.7pt;margin-top:1.15pt;width:14.4pt;height: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"/>
        </w:pict>
      </w:r>
      <w:r w:rsidR="00E55FDA" w:rsidRPr="00E55FDA">
        <w:rPr>
          <w:rFonts w:asciiTheme="minorHAnsi" w:hAnsiTheme="minorHAnsi"/>
          <w:sz w:val="20"/>
          <w:szCs w:val="20"/>
        </w:rPr>
        <w:t xml:space="preserve">3. </w:t>
      </w:r>
      <w:r w:rsidR="00CE14BB" w:rsidRPr="00E55FDA">
        <w:rPr>
          <w:rFonts w:asciiTheme="minorHAnsi" w:hAnsiTheme="minorHAnsi"/>
          <w:sz w:val="20"/>
          <w:szCs w:val="20"/>
        </w:rPr>
        <w:t xml:space="preserve"> </w:t>
      </w:r>
      <w:r w:rsidR="00D31B2C">
        <w:rPr>
          <w:rFonts w:asciiTheme="minorHAnsi" w:hAnsiTheme="minorHAnsi"/>
          <w:sz w:val="20"/>
          <w:szCs w:val="20"/>
        </w:rPr>
        <w:t>Apuntando con el ratón, describa en voz alta los elementos que ve en la pantalla e indique para que cree que sirven cada uno de ellos.</w:t>
      </w:r>
    </w:p>
    <w:p w:rsidR="00CE14BB" w:rsidRPr="00E55FDA" w:rsidRDefault="000D0BE7" w:rsidP="00E55FDA">
      <w:pPr>
        <w:ind w:left="1416"/>
        <w:rPr>
          <w:rFonts w:asciiTheme="minorHAnsi" w:hAnsiTheme="minorHAnsi"/>
          <w:sz w:val="20"/>
          <w:szCs w:val="20"/>
        </w:rPr>
      </w:pPr>
      <w:r>
        <w:rPr>
          <w:rFonts w:asciiTheme="minorHAnsi" w:hAnsiTheme="minorHAnsi"/>
          <w:noProof/>
          <w:sz w:val="20"/>
          <w:szCs w:val="20"/>
          <w:lang w:val="en-GB" w:eastAsia="en-GB"/>
        </w:rPr>
        <w:pict>
          <v:rect id="Rectangle 52" o:spid="_x0000_s1052" style="position:absolute;left:0;text-align:left;margin-left:53.7pt;margin-top:1.25pt;width:14.4pt;height: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"/>
        </w:pict>
      </w:r>
      <w:r w:rsidR="00E55FDA">
        <w:rPr>
          <w:rFonts w:asciiTheme="minorHAnsi" w:hAnsiTheme="minorHAnsi"/>
          <w:sz w:val="20"/>
          <w:szCs w:val="20"/>
        </w:rPr>
        <w:t>4</w:t>
      </w:r>
      <w:r w:rsidR="00CE14BB" w:rsidRPr="00E55FDA">
        <w:rPr>
          <w:rFonts w:asciiTheme="minorHAnsi" w:hAnsiTheme="minorHAnsi"/>
          <w:sz w:val="20"/>
          <w:szCs w:val="20"/>
        </w:rPr>
        <w:t>. Capture los datos generales del probable responsable</w:t>
      </w:r>
      <w:r w:rsidR="00867E55">
        <w:rPr>
          <w:rFonts w:asciiTheme="minorHAnsi" w:hAnsiTheme="minorHAnsi"/>
          <w:sz w:val="20"/>
          <w:szCs w:val="20"/>
        </w:rPr>
        <w:t xml:space="preserve"> (Ficha 5)</w:t>
      </w:r>
      <w:r w:rsidR="00CE14BB" w:rsidRPr="00E55FDA">
        <w:rPr>
          <w:rFonts w:asciiTheme="minorHAnsi" w:hAnsiTheme="minorHAnsi"/>
          <w:sz w:val="20"/>
          <w:szCs w:val="20"/>
        </w:rPr>
        <w:t>.</w:t>
      </w:r>
    </w:p>
    <w:p w:rsidR="00CE14BB" w:rsidRPr="00CE14BB" w:rsidRDefault="000D0BE7" w:rsidP="00084A7A">
      <w:pPr>
        <w:pStyle w:val="Prrafodelista"/>
        <w:ind w:left="1416"/>
        <w:rPr>
          <w:rFonts w:asciiTheme="minorHAnsi" w:hAnsiTheme="minorHAnsi"/>
          <w:sz w:val="20"/>
          <w:szCs w:val="20"/>
        </w:rPr>
      </w:pPr>
      <w:r>
        <w:rPr>
          <w:rFonts w:asciiTheme="minorHAnsi" w:hAnsiTheme="minorHAnsi"/>
          <w:noProof/>
          <w:sz w:val="20"/>
          <w:szCs w:val="20"/>
          <w:lang w:val="en-GB" w:eastAsia="en-GB"/>
        </w:rPr>
        <w:pict>
          <v:rect id="Rectangle 60" o:spid="_x0000_s1051" style="position:absolute;left:0;text-align:left;margin-left:53.25pt;margin-top:.85pt;width:14.4pt;height: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"/>
        </w:pict>
      </w:r>
      <w:r w:rsidR="004F3E76">
        <w:rPr>
          <w:rFonts w:asciiTheme="minorHAnsi" w:hAnsiTheme="minorHAnsi"/>
          <w:sz w:val="20"/>
          <w:szCs w:val="20"/>
        </w:rPr>
        <w:t>5</w:t>
      </w:r>
      <w:r w:rsidR="00CE14BB" w:rsidRPr="00CE14BB">
        <w:rPr>
          <w:rFonts w:asciiTheme="minorHAnsi" w:hAnsiTheme="minorHAnsi"/>
          <w:sz w:val="20"/>
          <w:szCs w:val="20"/>
        </w:rPr>
        <w:t xml:space="preserve">. </w:t>
      </w:r>
      <w:r w:rsidR="000159B2">
        <w:rPr>
          <w:rFonts w:asciiTheme="minorHAnsi" w:hAnsiTheme="minorHAnsi"/>
          <w:sz w:val="20"/>
          <w:szCs w:val="20"/>
        </w:rPr>
        <w:t xml:space="preserve">Agregue </w:t>
      </w:r>
      <w:r w:rsidR="00CE14BB" w:rsidRPr="00CE14BB">
        <w:rPr>
          <w:rFonts w:asciiTheme="minorHAnsi" w:hAnsiTheme="minorHAnsi"/>
          <w:sz w:val="20"/>
          <w:szCs w:val="20"/>
        </w:rPr>
        <w:t>la información de media filiación del probable responsable.</w:t>
      </w:r>
    </w:p>
    <w:p w:rsidR="00CE14BB" w:rsidRPr="00CE14BB" w:rsidRDefault="000D0BE7" w:rsidP="00084A7A">
      <w:pPr>
        <w:pStyle w:val="Prrafodelista"/>
        <w:ind w:left="1416"/>
        <w:rPr>
          <w:rFonts w:asciiTheme="minorHAnsi" w:hAnsiTheme="minorHAnsi"/>
          <w:sz w:val="20"/>
          <w:szCs w:val="20"/>
        </w:rPr>
      </w:pPr>
      <w:r>
        <w:rPr>
          <w:rFonts w:asciiTheme="minorHAnsi" w:hAnsiTheme="minorHAnsi"/>
          <w:noProof/>
          <w:sz w:val="20"/>
          <w:szCs w:val="20"/>
          <w:lang w:val="en-GB" w:eastAsia="en-GB"/>
        </w:rPr>
        <w:pict>
          <v:rect id="Rectangle 61" o:spid="_x0000_s1050" style="position:absolute;left:0;text-align:left;margin-left:53.25pt;margin-top:1.1pt;width:14.4pt;height: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"/>
        </w:pict>
      </w:r>
      <w:r w:rsidR="004F3E76">
        <w:rPr>
          <w:rFonts w:asciiTheme="minorHAnsi" w:hAnsiTheme="minorHAnsi"/>
          <w:sz w:val="20"/>
          <w:szCs w:val="20"/>
        </w:rPr>
        <w:t>6</w:t>
      </w:r>
      <w:r w:rsidR="00CE14BB" w:rsidRPr="00CE14BB">
        <w:rPr>
          <w:rFonts w:asciiTheme="minorHAnsi" w:hAnsiTheme="minorHAnsi"/>
          <w:sz w:val="20"/>
          <w:szCs w:val="20"/>
        </w:rPr>
        <w:t xml:space="preserve">. </w:t>
      </w:r>
      <w:r w:rsidR="00D31B2C">
        <w:rPr>
          <w:rFonts w:asciiTheme="minorHAnsi" w:hAnsiTheme="minorHAnsi"/>
          <w:sz w:val="20"/>
          <w:szCs w:val="20"/>
        </w:rPr>
        <w:t>¿Funcionó cómo esperaba?</w:t>
      </w:r>
    </w:p>
    <w:p w:rsidR="00CE14BB" w:rsidRDefault="000D0BE7" w:rsidP="00084A7A">
      <w:pPr>
        <w:pStyle w:val="Prrafodelista"/>
        <w:ind w:left="1416"/>
        <w:rPr>
          <w:rFonts w:asciiTheme="minorHAnsi" w:hAnsiTheme="minorHAnsi"/>
          <w:sz w:val="20"/>
          <w:szCs w:val="20"/>
        </w:rPr>
      </w:pPr>
      <w:r>
        <w:rPr>
          <w:rFonts w:asciiTheme="minorHAnsi" w:hAnsiTheme="minorHAnsi"/>
          <w:noProof/>
          <w:sz w:val="20"/>
          <w:szCs w:val="20"/>
          <w:lang w:val="en-GB" w:eastAsia="en-GB"/>
        </w:rPr>
        <w:pict>
          <v:rect id="Rectangle 93" o:spid="_x0000_s1049" style="position:absolute;left:0;text-align:left;margin-left:53.25pt;margin-top:1.8pt;width:14.4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"/>
        </w:pict>
      </w:r>
      <w:r w:rsidR="004F3E76">
        <w:rPr>
          <w:rFonts w:asciiTheme="minorHAnsi" w:hAnsiTheme="minorHAnsi"/>
          <w:sz w:val="20"/>
          <w:szCs w:val="20"/>
        </w:rPr>
        <w:t>7</w:t>
      </w:r>
      <w:r w:rsidR="00CE14BB" w:rsidRPr="00CE14BB">
        <w:rPr>
          <w:rFonts w:asciiTheme="minorHAnsi" w:hAnsiTheme="minorHAnsi"/>
          <w:sz w:val="20"/>
          <w:szCs w:val="20"/>
        </w:rPr>
        <w:t>. Apuntando con el ratón, describa en voz alta los elementos nuevos que presenta est</w:t>
      </w:r>
      <w:r w:rsidR="00D31B2C">
        <w:rPr>
          <w:rFonts w:asciiTheme="minorHAnsi" w:hAnsiTheme="minorHAnsi"/>
          <w:sz w:val="20"/>
          <w:szCs w:val="20"/>
        </w:rPr>
        <w:t>á</w:t>
      </w:r>
      <w:r w:rsidR="00CE14BB" w:rsidRPr="00CE14BB">
        <w:rPr>
          <w:rFonts w:asciiTheme="minorHAnsi" w:hAnsiTheme="minorHAnsi"/>
          <w:sz w:val="20"/>
          <w:szCs w:val="20"/>
        </w:rPr>
        <w:t xml:space="preserve"> opción e  indique para que cree que sirven.</w:t>
      </w:r>
    </w:p>
    <w:p w:rsidR="000D6368" w:rsidRDefault="000D0BE7" w:rsidP="000D6368">
      <w:pPr>
        <w:ind w:left="1416"/>
        <w:rPr>
          <w:ins w:id="1" w:author="Libia" w:date="2011-01-25T18:13:00Z"/>
          <w:rFonts w:asciiTheme="minorHAnsi" w:hAnsiTheme="minorHAnsi"/>
          <w:sz w:val="20"/>
          <w:szCs w:val="20"/>
        </w:rPr>
      </w:pPr>
      <w:r>
        <w:rPr>
          <w:rFonts w:asciiTheme="minorHAnsi" w:hAnsiTheme="minorHAnsi"/>
          <w:noProof/>
          <w:sz w:val="20"/>
          <w:szCs w:val="20"/>
          <w:lang w:val="en-GB" w:eastAsia="en-GB"/>
        </w:rPr>
        <w:pict>
          <v:rect id="Rectangle 111" o:spid="_x0000_s1048" style="position:absolute;left:0;text-align:left;margin-left:53.7pt;margin-top:1.25pt;width:14.4pt;height: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"/>
        </w:pict>
      </w:r>
      <w:r w:rsidR="000D6368">
        <w:rPr>
          <w:rFonts w:asciiTheme="minorHAnsi" w:hAnsiTheme="minorHAnsi"/>
          <w:sz w:val="20"/>
          <w:szCs w:val="20"/>
        </w:rPr>
        <w:t>8</w:t>
      </w:r>
      <w:r w:rsidR="000159B2" w:rsidRPr="00E55FDA">
        <w:rPr>
          <w:rFonts w:asciiTheme="minorHAnsi" w:hAnsiTheme="minorHAnsi"/>
          <w:sz w:val="20"/>
          <w:szCs w:val="20"/>
        </w:rPr>
        <w:t xml:space="preserve">. Capture </w:t>
      </w:r>
      <w:r w:rsidR="000159B2">
        <w:rPr>
          <w:rFonts w:asciiTheme="minorHAnsi" w:hAnsiTheme="minorHAnsi"/>
          <w:sz w:val="20"/>
          <w:szCs w:val="20"/>
        </w:rPr>
        <w:t>la media filiación del probable responsable</w:t>
      </w:r>
      <w:r w:rsidR="00867E55">
        <w:rPr>
          <w:rFonts w:asciiTheme="minorHAnsi" w:hAnsiTheme="minorHAnsi"/>
          <w:sz w:val="20"/>
          <w:szCs w:val="20"/>
        </w:rPr>
        <w:t xml:space="preserve"> (ficha 6)</w:t>
      </w:r>
      <w:r w:rsidR="000159B2" w:rsidRPr="00E55FDA">
        <w:rPr>
          <w:rFonts w:asciiTheme="minorHAnsi" w:hAnsiTheme="minorHAnsi"/>
          <w:sz w:val="20"/>
          <w:szCs w:val="20"/>
        </w:rPr>
        <w:t>.</w:t>
      </w:r>
    </w:p>
    <w:p w:rsidR="00CE14BB" w:rsidRPr="000D6368" w:rsidRDefault="000D0BE7" w:rsidP="000D6368">
      <w:pPr>
        <w:ind w:left="1416"/>
        <w:rPr>
          <w:rFonts w:asciiTheme="minorHAnsi" w:hAnsiTheme="minorHAnsi"/>
          <w:sz w:val="20"/>
          <w:szCs w:val="20"/>
        </w:rPr>
      </w:pPr>
      <w:r>
        <w:rPr>
          <w:noProof/>
          <w:lang w:val="en-GB" w:eastAsia="en-GB"/>
        </w:rPr>
        <w:pict>
          <v:rect id="Rectangle 94" o:spid="_x0000_s1047" style="position:absolute;left:0;text-align:left;margin-left:53.25pt;margin-top:2.55pt;width:14.4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AFIgIAAD0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"/>
        </w:pict>
      </w:r>
      <w:r w:rsidR="000D6368">
        <w:rPr>
          <w:rFonts w:asciiTheme="minorHAnsi" w:hAnsiTheme="minorHAnsi"/>
          <w:sz w:val="20"/>
          <w:szCs w:val="20"/>
        </w:rPr>
        <w:t>9</w:t>
      </w:r>
      <w:r w:rsidR="00CE14BB" w:rsidRPr="000D6368">
        <w:rPr>
          <w:rFonts w:asciiTheme="minorHAnsi" w:hAnsiTheme="minorHAnsi"/>
          <w:sz w:val="20"/>
          <w:szCs w:val="20"/>
        </w:rPr>
        <w:t xml:space="preserve">. </w:t>
      </w:r>
      <w:r w:rsidR="000D6368">
        <w:rPr>
          <w:rFonts w:asciiTheme="minorHAnsi" w:hAnsiTheme="minorHAnsi"/>
          <w:sz w:val="20"/>
          <w:szCs w:val="20"/>
        </w:rPr>
        <w:t>Agregue</w:t>
      </w:r>
      <w:r w:rsidR="000D6368" w:rsidRPr="000D6368">
        <w:rPr>
          <w:rFonts w:asciiTheme="minorHAnsi" w:hAnsiTheme="minorHAnsi"/>
          <w:sz w:val="20"/>
          <w:szCs w:val="20"/>
        </w:rPr>
        <w:t xml:space="preserve"> </w:t>
      </w:r>
      <w:r w:rsidR="00CE14BB" w:rsidRPr="000D6368">
        <w:rPr>
          <w:rFonts w:asciiTheme="minorHAnsi" w:hAnsiTheme="minorHAnsi"/>
          <w:sz w:val="20"/>
          <w:szCs w:val="20"/>
        </w:rPr>
        <w:t>las señas particulares del probable responsable.</w:t>
      </w:r>
    </w:p>
    <w:p w:rsidR="00CE14BB" w:rsidRPr="00CE14BB" w:rsidRDefault="000D0BE7" w:rsidP="00084A7A">
      <w:pPr>
        <w:pStyle w:val="Prrafodelista"/>
        <w:ind w:left="1416"/>
        <w:rPr>
          <w:rFonts w:asciiTheme="minorHAnsi" w:hAnsiTheme="minorHAnsi"/>
          <w:sz w:val="20"/>
          <w:szCs w:val="20"/>
        </w:rPr>
      </w:pPr>
      <w:r>
        <w:rPr>
          <w:rFonts w:asciiTheme="minorHAnsi" w:hAnsiTheme="minorHAnsi"/>
          <w:noProof/>
          <w:sz w:val="20"/>
          <w:szCs w:val="20"/>
          <w:lang w:val="en-GB" w:eastAsia="en-GB"/>
        </w:rPr>
        <w:pict>
          <v:rect id="Rectangle 95" o:spid="_x0000_s1046" style="position:absolute;left:0;text-align:left;margin-left:53.25pt;margin-top:2.05pt;width:14.4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ILIQIAAD0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"/>
        </w:pict>
      </w:r>
      <w:r w:rsidR="000D6368">
        <w:rPr>
          <w:rFonts w:asciiTheme="minorHAnsi" w:hAnsiTheme="minorHAnsi"/>
          <w:sz w:val="20"/>
          <w:szCs w:val="20"/>
        </w:rPr>
        <w:t>10</w:t>
      </w:r>
      <w:r w:rsidR="00CE14BB" w:rsidRPr="00CE14BB">
        <w:rPr>
          <w:rFonts w:asciiTheme="minorHAnsi" w:hAnsiTheme="minorHAnsi"/>
          <w:sz w:val="20"/>
          <w:szCs w:val="20"/>
        </w:rPr>
        <w:t xml:space="preserve">. </w:t>
      </w:r>
      <w:r w:rsidR="00D31B2C">
        <w:rPr>
          <w:rFonts w:asciiTheme="minorHAnsi" w:hAnsiTheme="minorHAnsi"/>
          <w:sz w:val="20"/>
          <w:szCs w:val="20"/>
        </w:rPr>
        <w:t>¿Funcionó cómo esperaba?</w:t>
      </w:r>
    </w:p>
    <w:p w:rsidR="00CE14BB" w:rsidRDefault="000D0BE7" w:rsidP="00084A7A">
      <w:pPr>
        <w:pStyle w:val="Prrafodelista"/>
        <w:ind w:left="1416"/>
        <w:rPr>
          <w:rFonts w:asciiTheme="minorHAnsi" w:hAnsiTheme="minorHAnsi"/>
          <w:sz w:val="20"/>
          <w:szCs w:val="20"/>
        </w:rPr>
      </w:pPr>
      <w:r>
        <w:rPr>
          <w:rFonts w:asciiTheme="minorHAnsi" w:hAnsiTheme="minorHAnsi"/>
          <w:noProof/>
          <w:sz w:val="20"/>
          <w:szCs w:val="20"/>
          <w:lang w:val="en-GB" w:eastAsia="en-GB"/>
        </w:rPr>
        <w:pict>
          <v:rect id="Rectangle 65" o:spid="_x0000_s1045" style="position:absolute;left:0;text-align:left;margin-left:53.25pt;margin-top:2pt;width:14.4pt;height: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NrtIgIAAD0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"/>
        </w:pict>
      </w:r>
      <w:r w:rsidR="004F3E76">
        <w:rPr>
          <w:rFonts w:asciiTheme="minorHAnsi" w:hAnsiTheme="minorHAnsi"/>
          <w:sz w:val="20"/>
          <w:szCs w:val="20"/>
        </w:rPr>
        <w:t>1</w:t>
      </w:r>
      <w:r w:rsidR="000D6368">
        <w:rPr>
          <w:rFonts w:asciiTheme="minorHAnsi" w:hAnsiTheme="minorHAnsi"/>
          <w:sz w:val="20"/>
          <w:szCs w:val="20"/>
        </w:rPr>
        <w:t>1</w:t>
      </w:r>
      <w:r w:rsidR="00CE14BB" w:rsidRPr="00CE14BB">
        <w:rPr>
          <w:rFonts w:asciiTheme="minorHAnsi" w:hAnsiTheme="minorHAnsi"/>
          <w:sz w:val="20"/>
          <w:szCs w:val="20"/>
        </w:rPr>
        <w:t xml:space="preserve">. </w:t>
      </w:r>
      <w:r w:rsidR="00D31B2C">
        <w:rPr>
          <w:rFonts w:asciiTheme="minorHAnsi" w:hAnsiTheme="minorHAnsi"/>
          <w:sz w:val="20"/>
          <w:szCs w:val="20"/>
        </w:rPr>
        <w:t>Apuntando con el ratón, describa en voz alta los elementos que ve en la pantalla e indique para que cree que sirven cada uno de ellos.</w:t>
      </w:r>
    </w:p>
    <w:p w:rsidR="000D6368" w:rsidRPr="00CE14BB" w:rsidRDefault="000D0BE7" w:rsidP="00084A7A">
      <w:pPr>
        <w:pStyle w:val="Prrafodelista"/>
        <w:ind w:left="1416"/>
        <w:rPr>
          <w:rFonts w:asciiTheme="minorHAnsi" w:hAnsiTheme="minorHAnsi"/>
          <w:sz w:val="20"/>
          <w:szCs w:val="20"/>
        </w:rPr>
      </w:pPr>
      <w:r>
        <w:rPr>
          <w:rFonts w:asciiTheme="minorHAnsi" w:hAnsiTheme="minorHAnsi"/>
          <w:noProof/>
          <w:sz w:val="20"/>
          <w:szCs w:val="20"/>
          <w:lang w:val="en-GB" w:eastAsia="en-GB"/>
        </w:rPr>
        <w:pict>
          <v:rect id="Rectangle 112" o:spid="_x0000_s1044" style="position:absolute;left:0;text-align:left;margin-left:53.7pt;margin-top:1.25pt;width:14.4pt;height: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"/>
        </w:pict>
      </w:r>
      <w:r w:rsidR="000D6368">
        <w:rPr>
          <w:rFonts w:asciiTheme="minorHAnsi" w:hAnsiTheme="minorHAnsi"/>
          <w:sz w:val="20"/>
          <w:szCs w:val="20"/>
        </w:rPr>
        <w:t>12</w:t>
      </w:r>
      <w:r w:rsidR="000D6368" w:rsidRPr="00E55FDA">
        <w:rPr>
          <w:rFonts w:asciiTheme="minorHAnsi" w:hAnsiTheme="minorHAnsi"/>
          <w:sz w:val="20"/>
          <w:szCs w:val="20"/>
        </w:rPr>
        <w:t xml:space="preserve">. Capture </w:t>
      </w:r>
      <w:r w:rsidR="000D6368">
        <w:rPr>
          <w:rFonts w:asciiTheme="minorHAnsi" w:hAnsiTheme="minorHAnsi"/>
          <w:sz w:val="20"/>
          <w:szCs w:val="20"/>
        </w:rPr>
        <w:t>las señas particulares</w:t>
      </w:r>
      <w:r w:rsidR="00867E55">
        <w:rPr>
          <w:rFonts w:asciiTheme="minorHAnsi" w:hAnsiTheme="minorHAnsi"/>
          <w:sz w:val="20"/>
          <w:szCs w:val="20"/>
        </w:rPr>
        <w:t xml:space="preserve"> (ficha 7)</w:t>
      </w:r>
      <w:r w:rsidR="000D6368" w:rsidRPr="00E55FDA">
        <w:rPr>
          <w:rFonts w:asciiTheme="minorHAnsi" w:hAnsiTheme="minorHAnsi"/>
          <w:sz w:val="20"/>
          <w:szCs w:val="20"/>
        </w:rPr>
        <w:t>.</w:t>
      </w:r>
    </w:p>
    <w:p w:rsidR="00CE14BB" w:rsidRDefault="00CE14BB" w:rsidP="00CE14BB">
      <w:pPr>
        <w:rPr>
          <w:rFonts w:asciiTheme="minorHAnsi" w:hAnsiTheme="minorHAnsi" w:cs="Arial"/>
          <w:b/>
          <w:bCs/>
          <w:color w:val="000000"/>
          <w:sz w:val="20"/>
          <w:szCs w:val="20"/>
        </w:rPr>
      </w:pPr>
    </w:p>
    <w:p w:rsidR="00912BBC" w:rsidRDefault="00912BBC" w:rsidP="00912BBC">
      <w:pPr>
        <w:rPr>
          <w:rFonts w:asciiTheme="minorHAnsi" w:hAnsiTheme="minorHAnsi"/>
          <w:b/>
          <w:sz w:val="20"/>
          <w:szCs w:val="20"/>
        </w:rPr>
      </w:pPr>
    </w:p>
    <w:p w:rsidR="00912BBC" w:rsidRPr="00912BBC" w:rsidRDefault="00912BBC" w:rsidP="00912BBC">
      <w:pPr>
        <w:rPr>
          <w:rFonts w:asciiTheme="minorHAnsi" w:hAnsiTheme="minorHAnsi"/>
          <w:b/>
          <w:sz w:val="20"/>
          <w:szCs w:val="20"/>
        </w:rPr>
      </w:pPr>
      <w:r w:rsidRPr="00912BBC">
        <w:rPr>
          <w:rFonts w:asciiTheme="minorHAnsi" w:hAnsiTheme="minorHAnsi"/>
          <w:b/>
          <w:sz w:val="20"/>
          <w:szCs w:val="20"/>
        </w:rPr>
        <w:t>Nota moderador:</w:t>
      </w:r>
    </w:p>
    <w:p w:rsidR="00912BBC" w:rsidRPr="00912BBC" w:rsidRDefault="00912BBC" w:rsidP="00912BBC">
      <w:pPr>
        <w:rPr>
          <w:rFonts w:asciiTheme="minorHAnsi" w:hAnsiTheme="minorHAnsi"/>
          <w:b/>
          <w:sz w:val="20"/>
          <w:szCs w:val="20"/>
        </w:rPr>
      </w:pPr>
      <w:r w:rsidRPr="00912BBC">
        <w:rPr>
          <w:rFonts w:asciiTheme="minorHAnsi" w:hAnsiTheme="minorHAnsi"/>
          <w:b/>
          <w:sz w:val="20"/>
          <w:szCs w:val="20"/>
        </w:rPr>
        <w:t>Recordar al usuario que sus acciones o comentarios las diga en voz alta y señalando con el ratón.</w:t>
      </w:r>
    </w:p>
    <w:p w:rsidR="00912BBC" w:rsidRDefault="00912BBC" w:rsidP="00CE14BB">
      <w:pPr>
        <w:rPr>
          <w:rFonts w:asciiTheme="minorHAnsi" w:hAnsiTheme="minorHAnsi" w:cs="Arial"/>
          <w:b/>
          <w:bCs/>
          <w:color w:val="000000"/>
          <w:sz w:val="20"/>
          <w:szCs w:val="20"/>
        </w:rPr>
      </w:pPr>
    </w:p>
    <w:p w:rsidR="00912BBC" w:rsidRPr="00CE14BB" w:rsidRDefault="00912BBC" w:rsidP="00CE14BB">
      <w:pPr>
        <w:rPr>
          <w:rFonts w:asciiTheme="minorHAnsi" w:hAnsiTheme="minorHAnsi" w:cs="Arial"/>
          <w:b/>
          <w:bCs/>
          <w:color w:val="000000"/>
          <w:sz w:val="20"/>
          <w:szCs w:val="20"/>
        </w:rPr>
      </w:pPr>
    </w:p>
    <w:p w:rsidR="00CE14BB" w:rsidRPr="00084A7A" w:rsidRDefault="00CE14BB" w:rsidP="00CE14BB">
      <w:pPr>
        <w:rPr>
          <w:rFonts w:asciiTheme="minorHAnsi" w:hAnsiTheme="minorHAnsi" w:cs="Arial"/>
          <w:b/>
          <w:bCs/>
          <w:color w:val="000000"/>
        </w:rPr>
      </w:pPr>
      <w:r w:rsidRPr="00084A7A">
        <w:rPr>
          <w:rFonts w:asciiTheme="minorHAnsi" w:hAnsiTheme="minorHAnsi" w:cs="Arial"/>
          <w:b/>
          <w:bCs/>
          <w:color w:val="000000"/>
        </w:rPr>
        <w:t>Registro del testigo</w:t>
      </w:r>
    </w:p>
    <w:p w:rsidR="00CE14BB" w:rsidRPr="00CE14BB" w:rsidRDefault="00CE14BB" w:rsidP="00CE14BB">
      <w:pPr>
        <w:rPr>
          <w:rFonts w:asciiTheme="minorHAnsi" w:hAnsiTheme="minorHAnsi" w:cs="Arial"/>
          <w:b/>
          <w:bCs/>
          <w:color w:val="000000"/>
          <w:sz w:val="20"/>
          <w:szCs w:val="20"/>
        </w:rPr>
      </w:pPr>
    </w:p>
    <w:p w:rsidR="00CE14BB" w:rsidRDefault="000D0BE7" w:rsidP="00084A7A">
      <w:pPr>
        <w:tabs>
          <w:tab w:val="left" w:pos="4836"/>
        </w:tabs>
        <w:ind w:left="1416"/>
        <w:rPr>
          <w:rFonts w:asciiTheme="minorHAnsi" w:hAnsiTheme="minorHAnsi"/>
          <w:sz w:val="20"/>
          <w:szCs w:val="20"/>
        </w:rPr>
      </w:pPr>
      <w:r>
        <w:rPr>
          <w:rFonts w:asciiTheme="minorHAnsi" w:hAnsiTheme="minorHAnsi"/>
          <w:noProof/>
          <w:sz w:val="20"/>
          <w:szCs w:val="20"/>
          <w:lang w:val="en-GB" w:eastAsia="en-GB"/>
        </w:rPr>
        <w:pict>
          <v:rect id="Rectangle 66" o:spid="_x0000_s1043" style="position:absolute;left:0;text-align:left;margin-left:53.25pt;margin-top:1.45pt;width:14.4pt;height: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"/>
        </w:pict>
      </w:r>
      <w:r w:rsidR="00084A7A" w:rsidRPr="00084A7A">
        <w:rPr>
          <w:rFonts w:asciiTheme="minorHAnsi" w:hAnsiTheme="minorHAnsi"/>
          <w:sz w:val="20"/>
          <w:szCs w:val="20"/>
        </w:rPr>
        <w:t xml:space="preserve">1. </w:t>
      </w:r>
      <w:r w:rsidR="000159B2" w:rsidRPr="00084A7A">
        <w:rPr>
          <w:rFonts w:asciiTheme="minorHAnsi" w:hAnsiTheme="minorHAnsi"/>
          <w:sz w:val="20"/>
          <w:szCs w:val="20"/>
        </w:rPr>
        <w:t>Agreg</w:t>
      </w:r>
      <w:r w:rsidR="000159B2">
        <w:rPr>
          <w:rFonts w:asciiTheme="minorHAnsi" w:hAnsiTheme="minorHAnsi"/>
          <w:sz w:val="20"/>
          <w:szCs w:val="20"/>
        </w:rPr>
        <w:t>ue</w:t>
      </w:r>
      <w:r w:rsidR="000159B2" w:rsidRPr="00084A7A">
        <w:rPr>
          <w:rFonts w:asciiTheme="minorHAnsi" w:hAnsiTheme="minorHAnsi"/>
          <w:sz w:val="20"/>
          <w:szCs w:val="20"/>
        </w:rPr>
        <w:t xml:space="preserve">  </w:t>
      </w:r>
      <w:r w:rsidR="00CE14BB" w:rsidRPr="00084A7A">
        <w:rPr>
          <w:rFonts w:asciiTheme="minorHAnsi" w:hAnsiTheme="minorHAnsi"/>
          <w:sz w:val="20"/>
          <w:szCs w:val="20"/>
        </w:rPr>
        <w:t>a  la denuncia los datos del testigo</w:t>
      </w:r>
    </w:p>
    <w:p w:rsidR="004F3E76" w:rsidRDefault="004F3E76" w:rsidP="004F3E76">
      <w:pPr>
        <w:ind w:left="708" w:firstLine="708"/>
        <w:rPr>
          <w:rFonts w:asciiTheme="minorHAnsi" w:hAnsiTheme="minorHAnsi"/>
          <w:sz w:val="20"/>
          <w:szCs w:val="20"/>
        </w:rPr>
      </w:pPr>
      <w:r>
        <w:rPr>
          <w:rFonts w:asciiTheme="minorHAnsi" w:hAnsiTheme="minorHAnsi"/>
          <w:sz w:val="20"/>
          <w:szCs w:val="20"/>
        </w:rPr>
        <w:t>2</w:t>
      </w:r>
      <w:r w:rsidRPr="00084A7A">
        <w:rPr>
          <w:rFonts w:asciiTheme="minorHAnsi" w:hAnsiTheme="minorHAnsi"/>
          <w:sz w:val="20"/>
          <w:szCs w:val="20"/>
        </w:rPr>
        <w:t xml:space="preserve">. </w:t>
      </w:r>
      <w:r w:rsidR="00D31B2C">
        <w:rPr>
          <w:rFonts w:asciiTheme="minorHAnsi" w:hAnsiTheme="minorHAnsi"/>
          <w:sz w:val="20"/>
          <w:szCs w:val="20"/>
        </w:rPr>
        <w:t>¿Funcionó cómo esperaba?</w:t>
      </w:r>
    </w:p>
    <w:p w:rsidR="00CE14BB" w:rsidRPr="00084A7A" w:rsidRDefault="000D0BE7" w:rsidP="004F3E76">
      <w:pPr>
        <w:ind w:left="708" w:firstLine="708"/>
        <w:rPr>
          <w:rFonts w:asciiTheme="minorHAnsi" w:hAnsiTheme="minorHAnsi"/>
          <w:sz w:val="20"/>
          <w:szCs w:val="20"/>
        </w:rPr>
      </w:pPr>
      <w:r>
        <w:rPr>
          <w:rFonts w:asciiTheme="minorHAnsi" w:hAnsiTheme="minorHAnsi"/>
          <w:noProof/>
          <w:sz w:val="20"/>
          <w:szCs w:val="20"/>
          <w:lang w:val="en-GB" w:eastAsia="en-GB"/>
        </w:rPr>
        <w:pict>
          <v:rect id="Rectangle 97" o:spid="_x0000_s1042" style="position:absolute;left:0;text-align:left;margin-left:53.25pt;margin-top:.65pt;width:14.4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SvWIgIAAD0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"/>
        </w:pict>
      </w:r>
      <w:r w:rsidR="004F3E76">
        <w:rPr>
          <w:rFonts w:asciiTheme="minorHAnsi" w:hAnsiTheme="minorHAnsi"/>
          <w:sz w:val="20"/>
          <w:szCs w:val="20"/>
        </w:rPr>
        <w:t xml:space="preserve">3. </w:t>
      </w:r>
      <w:r w:rsidR="00CE14BB" w:rsidRPr="00084A7A">
        <w:rPr>
          <w:rFonts w:asciiTheme="minorHAnsi" w:hAnsiTheme="minorHAnsi"/>
          <w:sz w:val="20"/>
          <w:szCs w:val="20"/>
        </w:rPr>
        <w:t>Capture los datos generales del testigo</w:t>
      </w:r>
      <w:r w:rsidR="00912BBC">
        <w:rPr>
          <w:rFonts w:asciiTheme="minorHAnsi" w:hAnsiTheme="minorHAnsi"/>
          <w:sz w:val="20"/>
          <w:szCs w:val="20"/>
        </w:rPr>
        <w:t xml:space="preserve"> (Ficha 8)</w:t>
      </w:r>
      <w:r w:rsidR="00CE14BB" w:rsidRPr="00084A7A">
        <w:rPr>
          <w:rFonts w:asciiTheme="minorHAnsi" w:hAnsiTheme="minorHAnsi"/>
          <w:sz w:val="20"/>
          <w:szCs w:val="20"/>
        </w:rPr>
        <w:t>.</w:t>
      </w:r>
    </w:p>
    <w:p w:rsidR="00CE14BB" w:rsidRPr="00084A7A" w:rsidRDefault="000D0BE7" w:rsidP="00084A7A">
      <w:pPr>
        <w:ind w:left="1416"/>
        <w:rPr>
          <w:rFonts w:asciiTheme="minorHAnsi" w:hAnsiTheme="minorHAnsi"/>
          <w:sz w:val="20"/>
          <w:szCs w:val="20"/>
        </w:rPr>
      </w:pPr>
      <w:r>
        <w:rPr>
          <w:rFonts w:asciiTheme="minorHAnsi" w:hAnsiTheme="minorHAnsi"/>
          <w:noProof/>
          <w:sz w:val="20"/>
          <w:szCs w:val="20"/>
          <w:lang w:val="en-GB" w:eastAsia="en-GB"/>
        </w:rPr>
        <w:pict>
          <v:rect id="Rectangle 106" o:spid="_x0000_s1041" style="position:absolute;left:0;text-align:left;margin-left:53.25pt;margin-top:.75pt;width:14.4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"/>
        </w:pict>
      </w:r>
      <w:r w:rsidR="000159B2">
        <w:rPr>
          <w:rFonts w:asciiTheme="minorHAnsi" w:hAnsiTheme="minorHAnsi"/>
          <w:sz w:val="20"/>
          <w:szCs w:val="20"/>
        </w:rPr>
        <w:t>4</w:t>
      </w:r>
      <w:r w:rsidR="00CE14BB" w:rsidRPr="00084A7A">
        <w:rPr>
          <w:rFonts w:asciiTheme="minorHAnsi" w:hAnsiTheme="minorHAnsi"/>
          <w:sz w:val="20"/>
          <w:szCs w:val="20"/>
        </w:rPr>
        <w:t xml:space="preserve">. </w:t>
      </w:r>
      <w:r w:rsidR="000159B2">
        <w:rPr>
          <w:rFonts w:asciiTheme="minorHAnsi" w:hAnsiTheme="minorHAnsi"/>
          <w:sz w:val="20"/>
          <w:szCs w:val="20"/>
        </w:rPr>
        <w:t>Agregue</w:t>
      </w:r>
      <w:r w:rsidR="00867E55">
        <w:rPr>
          <w:rFonts w:asciiTheme="minorHAnsi" w:hAnsiTheme="minorHAnsi"/>
          <w:sz w:val="20"/>
          <w:szCs w:val="20"/>
        </w:rPr>
        <w:t xml:space="preserve"> la dirección del testigo</w:t>
      </w:r>
      <w:r w:rsidR="00CE14BB" w:rsidRPr="00084A7A">
        <w:rPr>
          <w:rFonts w:asciiTheme="minorHAnsi" w:hAnsiTheme="minorHAnsi"/>
          <w:sz w:val="20"/>
          <w:szCs w:val="20"/>
        </w:rPr>
        <w:t>.</w:t>
      </w:r>
    </w:p>
    <w:p w:rsidR="004F3E76" w:rsidRPr="00084A7A" w:rsidRDefault="000159B2" w:rsidP="004F3E76">
      <w:pPr>
        <w:ind w:left="1416"/>
        <w:rPr>
          <w:rFonts w:asciiTheme="minorHAnsi" w:hAnsiTheme="minorHAnsi"/>
          <w:sz w:val="20"/>
          <w:szCs w:val="20"/>
        </w:rPr>
      </w:pPr>
      <w:r>
        <w:rPr>
          <w:rFonts w:asciiTheme="minorHAnsi" w:hAnsiTheme="minorHAnsi"/>
          <w:sz w:val="20"/>
          <w:szCs w:val="20"/>
        </w:rPr>
        <w:t>5</w:t>
      </w:r>
      <w:r w:rsidR="004F3E76" w:rsidRPr="00084A7A">
        <w:rPr>
          <w:rFonts w:asciiTheme="minorHAnsi" w:hAnsiTheme="minorHAnsi"/>
          <w:sz w:val="20"/>
          <w:szCs w:val="20"/>
        </w:rPr>
        <w:t xml:space="preserve">. </w:t>
      </w:r>
      <w:r w:rsidR="00D31B2C">
        <w:rPr>
          <w:rFonts w:asciiTheme="minorHAnsi" w:hAnsiTheme="minorHAnsi"/>
          <w:sz w:val="20"/>
          <w:szCs w:val="20"/>
        </w:rPr>
        <w:t>¿Funcionó cómo esperaba?</w:t>
      </w:r>
    </w:p>
    <w:p w:rsidR="000159B2" w:rsidRDefault="000D0BE7" w:rsidP="000159B2">
      <w:pPr>
        <w:ind w:left="1416"/>
        <w:rPr>
          <w:rFonts w:asciiTheme="minorHAnsi" w:hAnsiTheme="minorHAnsi"/>
          <w:sz w:val="20"/>
          <w:szCs w:val="20"/>
        </w:rPr>
      </w:pPr>
      <w:r>
        <w:rPr>
          <w:rFonts w:asciiTheme="minorHAnsi" w:hAnsiTheme="minorHAnsi"/>
          <w:noProof/>
          <w:sz w:val="20"/>
          <w:szCs w:val="20"/>
          <w:lang w:val="en-GB" w:eastAsia="en-GB"/>
        </w:rPr>
        <w:pict>
          <v:rect id="Rectangle 107" o:spid="_x0000_s1040" style="position:absolute;left:0;text-align:left;margin-left:53.25pt;margin-top:.75pt;width:14.4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"/>
        </w:pict>
      </w:r>
      <w:r w:rsidR="000159B2">
        <w:rPr>
          <w:rFonts w:asciiTheme="minorHAnsi" w:hAnsiTheme="minorHAnsi"/>
          <w:sz w:val="20"/>
          <w:szCs w:val="20"/>
        </w:rPr>
        <w:t>6</w:t>
      </w:r>
      <w:r w:rsidR="004F3E76" w:rsidRPr="00084A7A">
        <w:rPr>
          <w:rFonts w:asciiTheme="minorHAnsi" w:hAnsiTheme="minorHAnsi"/>
          <w:sz w:val="20"/>
          <w:szCs w:val="20"/>
        </w:rPr>
        <w:t>. Apuntando con el ratón, describa en voz alta los elementos nuevos que presenta est</w:t>
      </w:r>
      <w:r w:rsidR="00D31B2C">
        <w:rPr>
          <w:rFonts w:asciiTheme="minorHAnsi" w:hAnsiTheme="minorHAnsi"/>
          <w:sz w:val="20"/>
          <w:szCs w:val="20"/>
        </w:rPr>
        <w:t xml:space="preserve">á </w:t>
      </w:r>
      <w:r w:rsidR="004F3E76" w:rsidRPr="00084A7A">
        <w:rPr>
          <w:rFonts w:asciiTheme="minorHAnsi" w:hAnsiTheme="minorHAnsi"/>
          <w:sz w:val="20"/>
          <w:szCs w:val="20"/>
        </w:rPr>
        <w:t>opción e  indique para que cree que sirven.</w:t>
      </w:r>
    </w:p>
    <w:p w:rsidR="000159B2" w:rsidRPr="00084A7A" w:rsidRDefault="000D0BE7" w:rsidP="000159B2">
      <w:pPr>
        <w:ind w:left="1416"/>
        <w:rPr>
          <w:rFonts w:asciiTheme="minorHAnsi" w:hAnsiTheme="minorHAnsi"/>
          <w:sz w:val="20"/>
          <w:szCs w:val="20"/>
        </w:rPr>
      </w:pPr>
      <w:r>
        <w:rPr>
          <w:rFonts w:asciiTheme="minorHAnsi" w:hAnsiTheme="minorHAnsi"/>
          <w:noProof/>
          <w:sz w:val="20"/>
          <w:szCs w:val="20"/>
          <w:lang w:val="en-GB" w:eastAsia="en-GB"/>
        </w:rPr>
        <w:pict>
          <v:rect id="Rectangle 108" o:spid="_x0000_s1039" style="position:absolute;left:0;text-align:left;margin-left:53.25pt;margin-top:.75pt;width:14.4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"/>
        </w:pict>
      </w:r>
      <w:r w:rsidR="000159B2">
        <w:rPr>
          <w:rFonts w:asciiTheme="minorHAnsi" w:hAnsiTheme="minorHAnsi"/>
          <w:sz w:val="20"/>
          <w:szCs w:val="20"/>
        </w:rPr>
        <w:t>7. Capture</w:t>
      </w:r>
      <w:r w:rsidR="000159B2" w:rsidRPr="00084A7A">
        <w:rPr>
          <w:rFonts w:asciiTheme="minorHAnsi" w:hAnsiTheme="minorHAnsi"/>
          <w:sz w:val="20"/>
          <w:szCs w:val="20"/>
        </w:rPr>
        <w:t xml:space="preserve"> </w:t>
      </w:r>
      <w:r w:rsidR="00912BBC">
        <w:rPr>
          <w:rFonts w:asciiTheme="minorHAnsi" w:hAnsiTheme="minorHAnsi"/>
          <w:sz w:val="20"/>
          <w:szCs w:val="20"/>
        </w:rPr>
        <w:t>la dirección</w:t>
      </w:r>
      <w:r w:rsidR="000159B2" w:rsidRPr="00084A7A">
        <w:rPr>
          <w:rFonts w:asciiTheme="minorHAnsi" w:hAnsiTheme="minorHAnsi"/>
          <w:sz w:val="20"/>
          <w:szCs w:val="20"/>
        </w:rPr>
        <w:t xml:space="preserve"> del </w:t>
      </w:r>
      <w:proofErr w:type="gramStart"/>
      <w:r w:rsidR="000159B2" w:rsidRPr="00084A7A">
        <w:rPr>
          <w:rFonts w:asciiTheme="minorHAnsi" w:hAnsiTheme="minorHAnsi"/>
          <w:sz w:val="20"/>
          <w:szCs w:val="20"/>
        </w:rPr>
        <w:t>testigo</w:t>
      </w:r>
      <w:r w:rsidR="00912BBC">
        <w:rPr>
          <w:rFonts w:asciiTheme="minorHAnsi" w:hAnsiTheme="minorHAnsi"/>
          <w:sz w:val="20"/>
          <w:szCs w:val="20"/>
        </w:rPr>
        <w:t>(</w:t>
      </w:r>
      <w:proofErr w:type="gramEnd"/>
      <w:r w:rsidR="00912BBC">
        <w:rPr>
          <w:rFonts w:asciiTheme="minorHAnsi" w:hAnsiTheme="minorHAnsi"/>
          <w:sz w:val="20"/>
          <w:szCs w:val="20"/>
        </w:rPr>
        <w:t>Ficha 9)</w:t>
      </w:r>
      <w:r w:rsidR="000159B2" w:rsidRPr="00084A7A">
        <w:rPr>
          <w:rFonts w:asciiTheme="minorHAnsi" w:hAnsiTheme="minorHAnsi"/>
          <w:sz w:val="20"/>
          <w:szCs w:val="20"/>
        </w:rPr>
        <w:t>.</w:t>
      </w:r>
    </w:p>
    <w:p w:rsidR="000159B2" w:rsidRPr="00CE14BB" w:rsidRDefault="000159B2" w:rsidP="000159B2">
      <w:pPr>
        <w:ind w:left="1416"/>
        <w:rPr>
          <w:rFonts w:asciiTheme="minorHAnsi" w:hAnsiTheme="minorHAnsi"/>
          <w:sz w:val="20"/>
          <w:szCs w:val="20"/>
        </w:rPr>
      </w:pPr>
    </w:p>
    <w:p w:rsidR="00CE14BB" w:rsidRPr="00CE14BB" w:rsidRDefault="00CE14BB" w:rsidP="00CE14BB">
      <w:pPr>
        <w:tabs>
          <w:tab w:val="left" w:pos="4836"/>
        </w:tabs>
        <w:rPr>
          <w:rFonts w:asciiTheme="minorHAnsi" w:hAnsiTheme="minorHAnsi"/>
          <w:sz w:val="20"/>
          <w:szCs w:val="20"/>
        </w:rPr>
      </w:pPr>
    </w:p>
    <w:p w:rsidR="00CE14BB" w:rsidRDefault="00CE14BB" w:rsidP="00CE14BB">
      <w:pPr>
        <w:tabs>
          <w:tab w:val="left" w:pos="4836"/>
        </w:tabs>
        <w:rPr>
          <w:rFonts w:asciiTheme="minorHAnsi" w:hAnsiTheme="minorHAnsi" w:cs="Arial"/>
          <w:b/>
          <w:bCs/>
          <w:color w:val="000000"/>
        </w:rPr>
      </w:pPr>
      <w:r w:rsidRPr="00084A7A">
        <w:rPr>
          <w:rFonts w:asciiTheme="minorHAnsi" w:hAnsiTheme="minorHAnsi" w:cs="Arial"/>
          <w:b/>
          <w:bCs/>
          <w:color w:val="000000"/>
        </w:rPr>
        <w:t>Registro de la víctima</w:t>
      </w:r>
    </w:p>
    <w:p w:rsidR="00084A7A" w:rsidRPr="00084A7A" w:rsidRDefault="00084A7A" w:rsidP="00CE14BB">
      <w:pPr>
        <w:tabs>
          <w:tab w:val="left" w:pos="4836"/>
        </w:tabs>
        <w:rPr>
          <w:rFonts w:asciiTheme="minorHAnsi" w:hAnsiTheme="minorHAnsi"/>
        </w:rPr>
      </w:pPr>
    </w:p>
    <w:p w:rsidR="00CE14BB" w:rsidRPr="00CE14BB" w:rsidRDefault="000D0BE7" w:rsidP="00084A7A">
      <w:pPr>
        <w:ind w:left="1416"/>
        <w:rPr>
          <w:rFonts w:asciiTheme="minorHAnsi" w:hAnsiTheme="minorHAnsi"/>
          <w:sz w:val="20"/>
          <w:szCs w:val="20"/>
        </w:rPr>
      </w:pPr>
      <w:r>
        <w:rPr>
          <w:rFonts w:asciiTheme="minorHAnsi" w:hAnsiTheme="minorHAnsi"/>
          <w:noProof/>
          <w:sz w:val="20"/>
          <w:szCs w:val="20"/>
          <w:lang w:val="en-GB" w:eastAsia="en-GB"/>
        </w:rPr>
        <w:pict>
          <v:rect id="Rectangle 74" o:spid="_x0000_s1038" style="position:absolute;left:0;text-align:left;margin-left:53.25pt;margin-top:1.3pt;width:14.4pt;height: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"/>
        </w:pict>
      </w:r>
      <w:r w:rsidR="00CE14BB" w:rsidRPr="00CE14BB">
        <w:rPr>
          <w:rFonts w:asciiTheme="minorHAnsi" w:hAnsiTheme="minorHAnsi"/>
          <w:sz w:val="20"/>
          <w:szCs w:val="20"/>
        </w:rPr>
        <w:t xml:space="preserve">1. </w:t>
      </w:r>
      <w:r w:rsidR="000159B2" w:rsidRPr="00CE14BB">
        <w:rPr>
          <w:rFonts w:asciiTheme="minorHAnsi" w:hAnsiTheme="minorHAnsi"/>
          <w:sz w:val="20"/>
          <w:szCs w:val="20"/>
        </w:rPr>
        <w:t>Agreg</w:t>
      </w:r>
      <w:r w:rsidR="000159B2">
        <w:rPr>
          <w:rFonts w:asciiTheme="minorHAnsi" w:hAnsiTheme="minorHAnsi"/>
          <w:sz w:val="20"/>
          <w:szCs w:val="20"/>
        </w:rPr>
        <w:t>ue</w:t>
      </w:r>
      <w:r w:rsidR="000159B2" w:rsidRPr="00CE14BB">
        <w:rPr>
          <w:rFonts w:asciiTheme="minorHAnsi" w:hAnsiTheme="minorHAnsi"/>
          <w:sz w:val="20"/>
          <w:szCs w:val="20"/>
        </w:rPr>
        <w:t xml:space="preserve">  </w:t>
      </w:r>
      <w:r w:rsidR="00CE14BB" w:rsidRPr="00CE14BB">
        <w:rPr>
          <w:rFonts w:asciiTheme="minorHAnsi" w:hAnsiTheme="minorHAnsi"/>
          <w:sz w:val="20"/>
          <w:szCs w:val="20"/>
        </w:rPr>
        <w:t xml:space="preserve">a  la denuncia los datos </w:t>
      </w:r>
      <w:r w:rsidR="00A85679" w:rsidRPr="00CE14BB">
        <w:rPr>
          <w:rFonts w:asciiTheme="minorHAnsi" w:hAnsiTheme="minorHAnsi"/>
          <w:sz w:val="20"/>
          <w:szCs w:val="20"/>
        </w:rPr>
        <w:t>de</w:t>
      </w:r>
      <w:r w:rsidR="00A85679">
        <w:rPr>
          <w:rFonts w:asciiTheme="minorHAnsi" w:hAnsiTheme="minorHAnsi"/>
          <w:sz w:val="20"/>
          <w:szCs w:val="20"/>
        </w:rPr>
        <w:t xml:space="preserve"> la</w:t>
      </w:r>
      <w:r w:rsidR="00A85679" w:rsidRPr="00CE14BB">
        <w:rPr>
          <w:rFonts w:asciiTheme="minorHAnsi" w:hAnsiTheme="minorHAnsi"/>
          <w:sz w:val="20"/>
          <w:szCs w:val="20"/>
        </w:rPr>
        <w:t xml:space="preserve"> </w:t>
      </w:r>
      <w:r w:rsidR="00CE14BB" w:rsidRPr="00CE14BB">
        <w:rPr>
          <w:rFonts w:asciiTheme="minorHAnsi" w:hAnsiTheme="minorHAnsi"/>
          <w:i/>
          <w:iCs/>
          <w:sz w:val="20"/>
          <w:szCs w:val="20"/>
        </w:rPr>
        <w:t>víctima</w:t>
      </w:r>
      <w:r w:rsidR="00867E55">
        <w:rPr>
          <w:rFonts w:asciiTheme="minorHAnsi" w:hAnsiTheme="minorHAnsi"/>
          <w:i/>
          <w:iCs/>
          <w:sz w:val="20"/>
          <w:szCs w:val="20"/>
        </w:rPr>
        <w:t xml:space="preserve"> </w:t>
      </w:r>
    </w:p>
    <w:p w:rsidR="00CE14BB" w:rsidRPr="00CE14BB" w:rsidRDefault="000D0BE7" w:rsidP="00084A7A">
      <w:pPr>
        <w:ind w:left="1416"/>
        <w:rPr>
          <w:rFonts w:asciiTheme="minorHAnsi" w:hAnsiTheme="minorHAnsi"/>
          <w:sz w:val="20"/>
          <w:szCs w:val="20"/>
        </w:rPr>
      </w:pPr>
      <w:r>
        <w:rPr>
          <w:rFonts w:asciiTheme="minorHAnsi" w:hAnsiTheme="minorHAnsi"/>
          <w:noProof/>
          <w:sz w:val="20"/>
          <w:szCs w:val="20"/>
          <w:lang w:val="en-GB" w:eastAsia="en-GB"/>
        </w:rPr>
        <w:pict>
          <v:rect id="Rectangle 77" o:spid="_x0000_s1037" style="position:absolute;left:0;text-align:left;margin-left:53.25pt;margin-top:1.75pt;width:14.4pt;height: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"/>
        </w:pict>
      </w:r>
      <w:r w:rsidR="000159B2">
        <w:rPr>
          <w:rFonts w:asciiTheme="minorHAnsi" w:hAnsiTheme="minorHAnsi"/>
          <w:sz w:val="20"/>
          <w:szCs w:val="20"/>
        </w:rPr>
        <w:t>2</w:t>
      </w:r>
      <w:r w:rsidR="00CE14BB" w:rsidRPr="00CE14BB">
        <w:rPr>
          <w:rFonts w:asciiTheme="minorHAnsi" w:hAnsiTheme="minorHAnsi"/>
          <w:sz w:val="20"/>
          <w:szCs w:val="20"/>
        </w:rPr>
        <w:t xml:space="preserve">. Capture los datos generales </w:t>
      </w:r>
      <w:r w:rsidR="00A85679">
        <w:rPr>
          <w:rFonts w:asciiTheme="minorHAnsi" w:hAnsiTheme="minorHAnsi"/>
          <w:sz w:val="20"/>
          <w:szCs w:val="20"/>
        </w:rPr>
        <w:t>de la</w:t>
      </w:r>
      <w:r w:rsidR="00A85679" w:rsidRPr="00CE14BB">
        <w:rPr>
          <w:rFonts w:asciiTheme="minorHAnsi" w:hAnsiTheme="minorHAnsi"/>
          <w:sz w:val="20"/>
          <w:szCs w:val="20"/>
        </w:rPr>
        <w:t xml:space="preserve"> </w:t>
      </w:r>
      <w:r w:rsidR="00CE14BB" w:rsidRPr="00CE14BB">
        <w:rPr>
          <w:rFonts w:asciiTheme="minorHAnsi" w:hAnsiTheme="minorHAnsi"/>
          <w:sz w:val="20"/>
          <w:szCs w:val="20"/>
        </w:rPr>
        <w:t>víctima</w:t>
      </w:r>
      <w:r w:rsidR="00867E55">
        <w:rPr>
          <w:rFonts w:asciiTheme="minorHAnsi" w:hAnsiTheme="minorHAnsi"/>
          <w:sz w:val="20"/>
          <w:szCs w:val="20"/>
        </w:rPr>
        <w:t xml:space="preserve"> (Ficha </w:t>
      </w:r>
      <w:r w:rsidR="00912BBC">
        <w:rPr>
          <w:rFonts w:asciiTheme="minorHAnsi" w:hAnsiTheme="minorHAnsi"/>
          <w:sz w:val="20"/>
          <w:szCs w:val="20"/>
        </w:rPr>
        <w:t>10</w:t>
      </w:r>
      <w:r w:rsidR="00867E55">
        <w:rPr>
          <w:rFonts w:asciiTheme="minorHAnsi" w:hAnsiTheme="minorHAnsi"/>
          <w:sz w:val="20"/>
          <w:szCs w:val="20"/>
        </w:rPr>
        <w:t>)</w:t>
      </w:r>
      <w:r w:rsidR="00CE14BB" w:rsidRPr="00CE14BB">
        <w:rPr>
          <w:rFonts w:asciiTheme="minorHAnsi" w:hAnsiTheme="minorHAnsi"/>
          <w:sz w:val="20"/>
          <w:szCs w:val="20"/>
        </w:rPr>
        <w:t>.</w:t>
      </w:r>
    </w:p>
    <w:p w:rsidR="00CE14BB" w:rsidRPr="00CE14BB" w:rsidRDefault="00CE14BB" w:rsidP="00CE14BB">
      <w:pPr>
        <w:rPr>
          <w:rFonts w:asciiTheme="minorHAnsi" w:hAnsiTheme="minorHAnsi"/>
          <w:sz w:val="20"/>
          <w:szCs w:val="20"/>
        </w:rPr>
      </w:pPr>
    </w:p>
    <w:p w:rsidR="00CE14BB" w:rsidRDefault="00CE14BB" w:rsidP="00CE14BB">
      <w:pPr>
        <w:rPr>
          <w:rFonts w:asciiTheme="minorHAnsi" w:hAnsiTheme="minorHAnsi" w:cs="Arial"/>
          <w:b/>
          <w:bCs/>
          <w:color w:val="000000"/>
        </w:rPr>
      </w:pPr>
      <w:r w:rsidRPr="00FD3227">
        <w:rPr>
          <w:rFonts w:asciiTheme="minorHAnsi" w:hAnsiTheme="minorHAnsi" w:cs="Arial"/>
          <w:b/>
          <w:bCs/>
          <w:color w:val="000000"/>
        </w:rPr>
        <w:t>Registro de la arma</w:t>
      </w:r>
    </w:p>
    <w:p w:rsidR="00FD3227" w:rsidRPr="00FD3227" w:rsidRDefault="00FD3227" w:rsidP="00CE14BB">
      <w:pPr>
        <w:rPr>
          <w:rFonts w:asciiTheme="minorHAnsi" w:hAnsiTheme="minorHAnsi" w:cs="Arial"/>
          <w:b/>
          <w:bCs/>
          <w:color w:val="000000"/>
        </w:rPr>
      </w:pPr>
    </w:p>
    <w:p w:rsidR="00CE14BB" w:rsidRPr="00CE14BB" w:rsidRDefault="000D0BE7" w:rsidP="00FD3227">
      <w:pPr>
        <w:pStyle w:val="Prrafodelista"/>
        <w:ind w:left="1416"/>
        <w:rPr>
          <w:rFonts w:asciiTheme="minorHAnsi" w:hAnsiTheme="minorHAnsi"/>
          <w:sz w:val="20"/>
          <w:szCs w:val="20"/>
        </w:rPr>
      </w:pPr>
      <w:r>
        <w:rPr>
          <w:rFonts w:asciiTheme="minorHAnsi" w:hAnsiTheme="minorHAnsi"/>
          <w:noProof/>
          <w:sz w:val="20"/>
          <w:szCs w:val="20"/>
          <w:lang w:val="en-GB" w:eastAsia="en-GB"/>
        </w:rPr>
        <w:pict>
          <v:rect id="Rectangle 82" o:spid="_x0000_s1036" style="position:absolute;left:0;text-align:left;margin-left:53.25pt;margin-top:1.1pt;width:14.4pt;height: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"/>
        </w:pict>
      </w:r>
      <w:r w:rsidR="00FD3227">
        <w:rPr>
          <w:rFonts w:asciiTheme="minorHAnsi" w:hAnsiTheme="minorHAnsi"/>
          <w:sz w:val="20"/>
          <w:szCs w:val="20"/>
        </w:rPr>
        <w:t xml:space="preserve">1. </w:t>
      </w:r>
      <w:r w:rsidR="000159B2" w:rsidRPr="00CE14BB">
        <w:rPr>
          <w:rFonts w:asciiTheme="minorHAnsi" w:hAnsiTheme="minorHAnsi"/>
          <w:sz w:val="20"/>
          <w:szCs w:val="20"/>
        </w:rPr>
        <w:t>Agreg</w:t>
      </w:r>
      <w:r w:rsidR="000159B2">
        <w:rPr>
          <w:rFonts w:asciiTheme="minorHAnsi" w:hAnsiTheme="minorHAnsi"/>
          <w:sz w:val="20"/>
          <w:szCs w:val="20"/>
        </w:rPr>
        <w:t>ue</w:t>
      </w:r>
      <w:r w:rsidR="000159B2" w:rsidRPr="00CE14BB">
        <w:rPr>
          <w:rFonts w:asciiTheme="minorHAnsi" w:hAnsiTheme="minorHAnsi"/>
          <w:sz w:val="20"/>
          <w:szCs w:val="20"/>
        </w:rPr>
        <w:t xml:space="preserve">  </w:t>
      </w:r>
      <w:r w:rsidR="00CE14BB" w:rsidRPr="00CE14BB">
        <w:rPr>
          <w:rFonts w:asciiTheme="minorHAnsi" w:hAnsiTheme="minorHAnsi"/>
          <w:sz w:val="20"/>
          <w:szCs w:val="20"/>
        </w:rPr>
        <w:t>a  la denuncia los datos del arma.</w:t>
      </w:r>
    </w:p>
    <w:p w:rsidR="00CE14BB" w:rsidRPr="00CE14BB" w:rsidRDefault="000D0BE7" w:rsidP="00FD3227">
      <w:pPr>
        <w:pStyle w:val="Prrafodelista"/>
        <w:ind w:left="1416"/>
        <w:rPr>
          <w:rFonts w:asciiTheme="minorHAnsi" w:hAnsiTheme="minorHAnsi"/>
          <w:sz w:val="20"/>
          <w:szCs w:val="20"/>
        </w:rPr>
      </w:pPr>
      <w:r>
        <w:rPr>
          <w:rFonts w:asciiTheme="minorHAnsi" w:hAnsiTheme="minorHAnsi"/>
          <w:noProof/>
          <w:sz w:val="20"/>
          <w:szCs w:val="20"/>
          <w:lang w:val="en-GB" w:eastAsia="en-GB"/>
        </w:rPr>
        <w:pict>
          <v:rect id="Rectangle 83" o:spid="_x0000_s1035" style="position:absolute;left:0;text-align:left;margin-left:53.25pt;margin-top:1.3pt;width:14.4pt;height: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"/>
        </w:pict>
      </w:r>
      <w:r w:rsidR="00FD3227">
        <w:rPr>
          <w:rFonts w:asciiTheme="minorHAnsi" w:hAnsiTheme="minorHAnsi"/>
          <w:sz w:val="20"/>
          <w:szCs w:val="20"/>
        </w:rPr>
        <w:t>2</w:t>
      </w:r>
      <w:r w:rsidR="00CE14BB" w:rsidRPr="00CE14BB">
        <w:rPr>
          <w:rFonts w:asciiTheme="minorHAnsi" w:hAnsiTheme="minorHAnsi"/>
          <w:sz w:val="20"/>
          <w:szCs w:val="20"/>
        </w:rPr>
        <w:t xml:space="preserve">. </w:t>
      </w:r>
      <w:r w:rsidR="00D31B2C">
        <w:rPr>
          <w:rFonts w:asciiTheme="minorHAnsi" w:hAnsiTheme="minorHAnsi"/>
          <w:sz w:val="20"/>
          <w:szCs w:val="20"/>
        </w:rPr>
        <w:t>¿Funcionó cómo esperaba?</w:t>
      </w:r>
    </w:p>
    <w:p w:rsidR="00CE14BB" w:rsidRPr="00CE14BB" w:rsidRDefault="000D0BE7" w:rsidP="00FD3227">
      <w:pPr>
        <w:pStyle w:val="Prrafodelista"/>
        <w:ind w:left="1416"/>
        <w:rPr>
          <w:rFonts w:asciiTheme="minorHAnsi" w:hAnsiTheme="minorHAnsi"/>
          <w:sz w:val="20"/>
          <w:szCs w:val="20"/>
        </w:rPr>
      </w:pPr>
      <w:r>
        <w:rPr>
          <w:rFonts w:asciiTheme="minorHAnsi" w:hAnsiTheme="minorHAnsi"/>
          <w:noProof/>
          <w:sz w:val="20"/>
          <w:szCs w:val="20"/>
          <w:lang w:val="en-GB" w:eastAsia="en-GB"/>
        </w:rPr>
        <w:pict>
          <v:rect id="Rectangle 84" o:spid="_x0000_s1034" style="position:absolute;left:0;text-align:left;margin-left:53.25pt;margin-top:.65pt;width:14.4pt;height: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"/>
        </w:pict>
      </w:r>
      <w:r w:rsidR="00FD3227">
        <w:rPr>
          <w:rFonts w:asciiTheme="minorHAnsi" w:hAnsiTheme="minorHAnsi"/>
          <w:sz w:val="20"/>
          <w:szCs w:val="20"/>
        </w:rPr>
        <w:t>3</w:t>
      </w:r>
      <w:r w:rsidR="00CE14BB" w:rsidRPr="00CE14BB">
        <w:rPr>
          <w:rFonts w:asciiTheme="minorHAnsi" w:hAnsiTheme="minorHAnsi"/>
          <w:sz w:val="20"/>
          <w:szCs w:val="20"/>
        </w:rPr>
        <w:t xml:space="preserve">. </w:t>
      </w:r>
      <w:r w:rsidR="00D31B2C">
        <w:rPr>
          <w:rFonts w:asciiTheme="minorHAnsi" w:hAnsiTheme="minorHAnsi"/>
          <w:sz w:val="20"/>
          <w:szCs w:val="20"/>
        </w:rPr>
        <w:t>Apuntando con el ratón, describa en voz alta los elementos que ve en la pantalla e indique para que cree que sirven cada uno de ellos.</w:t>
      </w:r>
    </w:p>
    <w:p w:rsidR="00CE14BB" w:rsidRPr="00CE14BB" w:rsidRDefault="000D0BE7" w:rsidP="00FD3227">
      <w:pPr>
        <w:pStyle w:val="Prrafodelista"/>
        <w:ind w:left="1416"/>
        <w:rPr>
          <w:rFonts w:asciiTheme="minorHAnsi" w:hAnsiTheme="minorHAnsi"/>
          <w:sz w:val="20"/>
          <w:szCs w:val="20"/>
        </w:rPr>
      </w:pPr>
      <w:r>
        <w:rPr>
          <w:rFonts w:asciiTheme="minorHAnsi" w:hAnsiTheme="minorHAnsi"/>
          <w:noProof/>
          <w:sz w:val="20"/>
          <w:szCs w:val="20"/>
          <w:lang w:val="en-GB" w:eastAsia="en-GB"/>
        </w:rPr>
        <w:pict>
          <v:rect id="Rectangle 85" o:spid="_x0000_s1033" style="position:absolute;left:0;text-align:left;margin-left:53.25pt;margin-top:1.6pt;width:14.4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"/>
        </w:pict>
      </w:r>
      <w:r w:rsidR="00FD3227">
        <w:rPr>
          <w:rFonts w:asciiTheme="minorHAnsi" w:hAnsiTheme="minorHAnsi"/>
          <w:sz w:val="20"/>
          <w:szCs w:val="20"/>
        </w:rPr>
        <w:t>4</w:t>
      </w:r>
      <w:r w:rsidR="00CE14BB" w:rsidRPr="00CE14BB">
        <w:rPr>
          <w:rFonts w:asciiTheme="minorHAnsi" w:hAnsiTheme="minorHAnsi"/>
          <w:sz w:val="20"/>
          <w:szCs w:val="20"/>
        </w:rPr>
        <w:t>. Capture los datos generales del arma</w:t>
      </w:r>
      <w:r w:rsidR="00912BBC">
        <w:rPr>
          <w:rFonts w:asciiTheme="minorHAnsi" w:hAnsiTheme="minorHAnsi"/>
          <w:sz w:val="20"/>
          <w:szCs w:val="20"/>
        </w:rPr>
        <w:t xml:space="preserve"> (Ficha 11)</w:t>
      </w:r>
      <w:r w:rsidR="00CE14BB" w:rsidRPr="00CE14BB">
        <w:rPr>
          <w:rFonts w:asciiTheme="minorHAnsi" w:hAnsiTheme="minorHAnsi"/>
          <w:sz w:val="20"/>
          <w:szCs w:val="20"/>
        </w:rPr>
        <w:t>.</w:t>
      </w:r>
    </w:p>
    <w:p w:rsidR="00CE14BB" w:rsidRDefault="00CE14BB" w:rsidP="00CE14BB">
      <w:pPr>
        <w:rPr>
          <w:rFonts w:asciiTheme="minorHAnsi" w:hAnsiTheme="minorHAnsi"/>
          <w:sz w:val="20"/>
          <w:szCs w:val="20"/>
        </w:rPr>
      </w:pPr>
    </w:p>
    <w:p w:rsidR="00912BBC" w:rsidRDefault="00912BBC" w:rsidP="00CE14BB">
      <w:pPr>
        <w:rPr>
          <w:rFonts w:asciiTheme="minorHAnsi" w:hAnsiTheme="minorHAnsi"/>
          <w:sz w:val="20"/>
          <w:szCs w:val="20"/>
        </w:rPr>
      </w:pPr>
    </w:p>
    <w:p w:rsidR="00912BBC" w:rsidRPr="00912BBC" w:rsidRDefault="00912BBC" w:rsidP="00912BBC">
      <w:pPr>
        <w:rPr>
          <w:rFonts w:asciiTheme="minorHAnsi" w:hAnsiTheme="minorHAnsi"/>
          <w:b/>
          <w:sz w:val="20"/>
          <w:szCs w:val="20"/>
        </w:rPr>
      </w:pPr>
      <w:r w:rsidRPr="00912BBC">
        <w:rPr>
          <w:rFonts w:asciiTheme="minorHAnsi" w:hAnsiTheme="minorHAnsi"/>
          <w:b/>
          <w:sz w:val="20"/>
          <w:szCs w:val="20"/>
        </w:rPr>
        <w:lastRenderedPageBreak/>
        <w:t>Nota moderador:</w:t>
      </w:r>
    </w:p>
    <w:p w:rsidR="00912BBC" w:rsidRPr="00912BBC" w:rsidRDefault="00912BBC" w:rsidP="00912BBC">
      <w:pPr>
        <w:rPr>
          <w:rFonts w:asciiTheme="minorHAnsi" w:hAnsiTheme="minorHAnsi"/>
          <w:b/>
          <w:sz w:val="20"/>
          <w:szCs w:val="20"/>
        </w:rPr>
      </w:pPr>
      <w:r w:rsidRPr="00912BBC">
        <w:rPr>
          <w:rFonts w:asciiTheme="minorHAnsi" w:hAnsiTheme="minorHAnsi"/>
          <w:b/>
          <w:sz w:val="20"/>
          <w:szCs w:val="20"/>
        </w:rPr>
        <w:t>Recordar al usuario que sus acciones o comentarios las diga en voz alta y señalando con el ratón.</w:t>
      </w:r>
    </w:p>
    <w:p w:rsidR="00912BBC" w:rsidRPr="00CE14BB" w:rsidRDefault="00912BBC" w:rsidP="00CE14BB">
      <w:pPr>
        <w:rPr>
          <w:rFonts w:asciiTheme="minorHAnsi" w:hAnsiTheme="minorHAnsi"/>
          <w:sz w:val="20"/>
          <w:szCs w:val="20"/>
        </w:rPr>
      </w:pPr>
    </w:p>
    <w:p w:rsidR="00CE14BB" w:rsidRDefault="00CE14BB" w:rsidP="00CE14BB">
      <w:pPr>
        <w:rPr>
          <w:rFonts w:asciiTheme="minorHAnsi" w:hAnsiTheme="minorHAnsi" w:cs="Arial"/>
          <w:b/>
          <w:bCs/>
          <w:color w:val="000000"/>
        </w:rPr>
      </w:pPr>
      <w:r w:rsidRPr="00FD3227">
        <w:rPr>
          <w:rFonts w:asciiTheme="minorHAnsi" w:hAnsiTheme="minorHAnsi" w:cs="Arial"/>
          <w:b/>
          <w:bCs/>
          <w:color w:val="000000"/>
        </w:rPr>
        <w:t>Identificación del menú de probable responsable</w:t>
      </w:r>
    </w:p>
    <w:p w:rsidR="00FD3227" w:rsidRPr="00FD3227" w:rsidRDefault="00FD3227" w:rsidP="00CE14BB">
      <w:pPr>
        <w:rPr>
          <w:rFonts w:asciiTheme="minorHAnsi" w:hAnsiTheme="minorHAnsi" w:cs="Arial"/>
          <w:b/>
          <w:bCs/>
          <w:color w:val="000000"/>
        </w:rPr>
      </w:pPr>
    </w:p>
    <w:p w:rsidR="00CE14BB" w:rsidRPr="00CE14BB" w:rsidRDefault="000D0BE7" w:rsidP="00FD3227">
      <w:pPr>
        <w:pStyle w:val="Prrafodelista"/>
        <w:ind w:firstLine="696"/>
        <w:rPr>
          <w:rFonts w:asciiTheme="minorHAnsi" w:hAnsiTheme="minorHAnsi"/>
          <w:sz w:val="20"/>
          <w:szCs w:val="20"/>
        </w:rPr>
      </w:pPr>
      <w:r>
        <w:rPr>
          <w:rFonts w:asciiTheme="minorHAnsi" w:hAnsiTheme="minorHAnsi"/>
          <w:noProof/>
          <w:sz w:val="20"/>
          <w:szCs w:val="20"/>
          <w:lang w:val="en-GB" w:eastAsia="en-GB"/>
        </w:rPr>
        <w:pict>
          <v:rect id="Rectangle 86" o:spid="_x0000_s1032" style="position:absolute;left:0;text-align:left;margin-left:52.75pt;margin-top:1.5pt;width:14.4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"/>
        </w:pict>
      </w:r>
      <w:r w:rsidR="00FD3227">
        <w:rPr>
          <w:rFonts w:asciiTheme="minorHAnsi" w:hAnsiTheme="minorHAnsi"/>
          <w:sz w:val="20"/>
          <w:szCs w:val="20"/>
        </w:rPr>
        <w:t xml:space="preserve">1. </w:t>
      </w:r>
      <w:r w:rsidR="00CE14BB" w:rsidRPr="00CE14BB">
        <w:rPr>
          <w:rFonts w:asciiTheme="minorHAnsi" w:hAnsiTheme="minorHAnsi"/>
          <w:sz w:val="20"/>
          <w:szCs w:val="20"/>
        </w:rPr>
        <w:t xml:space="preserve">Por favor </w:t>
      </w:r>
      <w:r w:rsidR="00867E55">
        <w:rPr>
          <w:rFonts w:asciiTheme="minorHAnsi" w:hAnsiTheme="minorHAnsi"/>
          <w:sz w:val="20"/>
          <w:szCs w:val="20"/>
        </w:rPr>
        <w:t xml:space="preserve">agreguemos </w:t>
      </w:r>
      <w:r w:rsidR="00BF4914">
        <w:rPr>
          <w:rFonts w:asciiTheme="minorHAnsi" w:hAnsiTheme="minorHAnsi"/>
          <w:sz w:val="20"/>
          <w:szCs w:val="20"/>
        </w:rPr>
        <w:t xml:space="preserve">algunos </w:t>
      </w:r>
      <w:r w:rsidR="00867E55">
        <w:rPr>
          <w:rFonts w:asciiTheme="minorHAnsi" w:hAnsiTheme="minorHAnsi"/>
          <w:sz w:val="20"/>
          <w:szCs w:val="20"/>
        </w:rPr>
        <w:t>datos</w:t>
      </w:r>
      <w:r w:rsidR="00D31B2C">
        <w:rPr>
          <w:rFonts w:asciiTheme="minorHAnsi" w:hAnsiTheme="minorHAnsi"/>
          <w:sz w:val="20"/>
          <w:szCs w:val="20"/>
        </w:rPr>
        <w:t xml:space="preserve"> </w:t>
      </w:r>
      <w:r w:rsidR="00BF4914">
        <w:rPr>
          <w:rFonts w:asciiTheme="minorHAnsi" w:hAnsiTheme="minorHAnsi"/>
          <w:sz w:val="20"/>
          <w:szCs w:val="20"/>
        </w:rPr>
        <w:t>d</w:t>
      </w:r>
      <w:r w:rsidR="00203C64">
        <w:rPr>
          <w:rFonts w:asciiTheme="minorHAnsi" w:hAnsiTheme="minorHAnsi"/>
          <w:sz w:val="20"/>
          <w:szCs w:val="20"/>
        </w:rPr>
        <w:t xml:space="preserve">el domicilio </w:t>
      </w:r>
      <w:r w:rsidR="00CE14BB" w:rsidRPr="00CE14BB">
        <w:rPr>
          <w:rFonts w:asciiTheme="minorHAnsi" w:hAnsiTheme="minorHAnsi"/>
          <w:sz w:val="20"/>
          <w:szCs w:val="20"/>
        </w:rPr>
        <w:t>del probable responsable</w:t>
      </w:r>
      <w:r w:rsidR="00867E55">
        <w:rPr>
          <w:rFonts w:asciiTheme="minorHAnsi" w:hAnsiTheme="minorHAnsi"/>
          <w:sz w:val="20"/>
          <w:szCs w:val="20"/>
        </w:rPr>
        <w:t xml:space="preserve"> </w:t>
      </w:r>
      <w:r w:rsidR="00687C5D">
        <w:rPr>
          <w:rFonts w:asciiTheme="minorHAnsi" w:hAnsiTheme="minorHAnsi"/>
          <w:i/>
          <w:iCs/>
          <w:sz w:val="20"/>
          <w:szCs w:val="20"/>
        </w:rPr>
        <w:t>(ficha 12</w:t>
      </w:r>
      <w:r w:rsidR="00867E55">
        <w:rPr>
          <w:rFonts w:asciiTheme="minorHAnsi" w:hAnsiTheme="minorHAnsi"/>
          <w:i/>
          <w:iCs/>
          <w:sz w:val="20"/>
          <w:szCs w:val="20"/>
        </w:rPr>
        <w:t>)</w:t>
      </w:r>
      <w:r w:rsidR="00CE14BB" w:rsidRPr="00CE14BB">
        <w:rPr>
          <w:rFonts w:asciiTheme="minorHAnsi" w:hAnsiTheme="minorHAnsi"/>
          <w:sz w:val="20"/>
          <w:szCs w:val="20"/>
        </w:rPr>
        <w:t>.</w:t>
      </w:r>
    </w:p>
    <w:p w:rsidR="00CE14BB" w:rsidRPr="00CE14BB" w:rsidRDefault="00CE14BB" w:rsidP="00CE14BB">
      <w:pPr>
        <w:rPr>
          <w:rFonts w:asciiTheme="minorHAnsi" w:hAnsiTheme="minorHAnsi"/>
          <w:sz w:val="20"/>
          <w:szCs w:val="20"/>
        </w:rPr>
      </w:pPr>
    </w:p>
    <w:p w:rsidR="00CE14BB" w:rsidRPr="00FD3227" w:rsidRDefault="00CE14BB" w:rsidP="00CE14BB">
      <w:pPr>
        <w:rPr>
          <w:rFonts w:asciiTheme="minorHAnsi" w:hAnsiTheme="minorHAnsi" w:cs="Arial"/>
          <w:b/>
          <w:bCs/>
          <w:color w:val="000000"/>
        </w:rPr>
      </w:pPr>
      <w:r w:rsidRPr="00FD3227">
        <w:rPr>
          <w:rFonts w:asciiTheme="minorHAnsi" w:hAnsiTheme="minorHAnsi" w:cs="Arial"/>
          <w:b/>
          <w:bCs/>
          <w:color w:val="000000"/>
        </w:rPr>
        <w:t>Guardar la información de la denuncia</w:t>
      </w:r>
    </w:p>
    <w:p w:rsidR="00FD3227" w:rsidRPr="00CE14BB" w:rsidRDefault="00FD3227" w:rsidP="00CE14BB">
      <w:pPr>
        <w:rPr>
          <w:rFonts w:asciiTheme="minorHAnsi" w:hAnsiTheme="minorHAnsi" w:cs="Arial"/>
          <w:b/>
          <w:bCs/>
          <w:color w:val="000000"/>
          <w:sz w:val="20"/>
          <w:szCs w:val="20"/>
        </w:rPr>
      </w:pPr>
    </w:p>
    <w:p w:rsidR="00CE14BB" w:rsidRPr="00CE14BB" w:rsidRDefault="000D0BE7" w:rsidP="00FD3227">
      <w:pPr>
        <w:pStyle w:val="Prrafodelista"/>
        <w:ind w:firstLine="696"/>
        <w:rPr>
          <w:rFonts w:asciiTheme="minorHAnsi" w:hAnsiTheme="minorHAnsi"/>
          <w:sz w:val="20"/>
          <w:szCs w:val="20"/>
        </w:rPr>
      </w:pPr>
      <w:r>
        <w:rPr>
          <w:rFonts w:asciiTheme="minorHAnsi" w:hAnsiTheme="minorHAnsi"/>
          <w:noProof/>
          <w:sz w:val="20"/>
          <w:szCs w:val="20"/>
          <w:lang w:val="en-GB" w:eastAsia="en-GB"/>
        </w:rPr>
        <w:pict>
          <v:rect id="Rectangle 87" o:spid="_x0000_s1031" style="position:absolute;left:0;text-align:left;margin-left:52.75pt;margin-top:1.5pt;width:14.4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"/>
        </w:pict>
      </w:r>
      <w:r w:rsidR="00FD3227">
        <w:rPr>
          <w:rFonts w:asciiTheme="minorHAnsi" w:hAnsiTheme="minorHAnsi"/>
          <w:sz w:val="20"/>
          <w:szCs w:val="20"/>
        </w:rPr>
        <w:t xml:space="preserve">1. </w:t>
      </w:r>
      <w:r w:rsidR="00D31B2C">
        <w:rPr>
          <w:rFonts w:asciiTheme="minorHAnsi" w:hAnsiTheme="minorHAnsi"/>
          <w:sz w:val="20"/>
          <w:szCs w:val="20"/>
        </w:rPr>
        <w:t>É</w:t>
      </w:r>
      <w:r w:rsidR="00CE14BB" w:rsidRPr="00CE14BB">
        <w:rPr>
          <w:rFonts w:asciiTheme="minorHAnsi" w:hAnsiTheme="minorHAnsi"/>
          <w:sz w:val="20"/>
          <w:szCs w:val="20"/>
        </w:rPr>
        <w:t>sta es toda la información que se va a capturar de la denuncia, guárdela por favor.</w:t>
      </w:r>
    </w:p>
    <w:p w:rsidR="00FD3227" w:rsidRDefault="00FD3227" w:rsidP="00CE14BB">
      <w:pPr>
        <w:rPr>
          <w:rFonts w:asciiTheme="minorHAnsi" w:hAnsiTheme="minorHAnsi" w:cs="Arial"/>
          <w:b/>
          <w:bCs/>
          <w:color w:val="000000"/>
          <w:sz w:val="20"/>
          <w:szCs w:val="20"/>
        </w:rPr>
      </w:pPr>
    </w:p>
    <w:p w:rsidR="00912BBC" w:rsidRPr="00912BBC" w:rsidRDefault="00912BBC" w:rsidP="00912BBC">
      <w:pPr>
        <w:rPr>
          <w:rFonts w:asciiTheme="minorHAnsi" w:hAnsiTheme="minorHAnsi"/>
          <w:b/>
          <w:sz w:val="20"/>
          <w:szCs w:val="20"/>
        </w:rPr>
      </w:pPr>
      <w:r w:rsidRPr="00912BBC">
        <w:rPr>
          <w:rFonts w:asciiTheme="minorHAnsi" w:hAnsiTheme="minorHAnsi"/>
          <w:b/>
          <w:sz w:val="20"/>
          <w:szCs w:val="20"/>
        </w:rPr>
        <w:t>Nota moderador:</w:t>
      </w:r>
    </w:p>
    <w:p w:rsidR="00912BBC" w:rsidRPr="00912BBC" w:rsidRDefault="00912BBC" w:rsidP="00912BBC">
      <w:pPr>
        <w:rPr>
          <w:rFonts w:asciiTheme="minorHAnsi" w:hAnsiTheme="minorHAnsi"/>
          <w:b/>
          <w:sz w:val="20"/>
          <w:szCs w:val="20"/>
        </w:rPr>
      </w:pPr>
      <w:r w:rsidRPr="00912BBC">
        <w:rPr>
          <w:rFonts w:asciiTheme="minorHAnsi" w:hAnsiTheme="minorHAnsi"/>
          <w:b/>
          <w:sz w:val="20"/>
          <w:szCs w:val="20"/>
        </w:rPr>
        <w:t>Recordar al usuario que sus acciones o comentarios las diga en voz alta y señalando con el ratón.</w:t>
      </w:r>
    </w:p>
    <w:p w:rsidR="00912BBC" w:rsidRDefault="00912BBC" w:rsidP="00CE14BB">
      <w:pPr>
        <w:rPr>
          <w:rFonts w:asciiTheme="minorHAnsi" w:hAnsiTheme="minorHAnsi" w:cs="Arial"/>
          <w:b/>
          <w:bCs/>
          <w:color w:val="000000"/>
          <w:sz w:val="20"/>
          <w:szCs w:val="20"/>
        </w:rPr>
      </w:pPr>
    </w:p>
    <w:p w:rsidR="00912BBC" w:rsidRDefault="00912BBC" w:rsidP="00CE14BB">
      <w:pPr>
        <w:rPr>
          <w:rFonts w:asciiTheme="minorHAnsi" w:hAnsiTheme="minorHAnsi" w:cs="Arial"/>
          <w:b/>
          <w:bCs/>
          <w:color w:val="000000"/>
          <w:sz w:val="20"/>
          <w:szCs w:val="20"/>
        </w:rPr>
      </w:pPr>
    </w:p>
    <w:p w:rsidR="00CE14BB" w:rsidRPr="00FD3227" w:rsidRDefault="00CE14BB" w:rsidP="00CE14BB">
      <w:pPr>
        <w:rPr>
          <w:rFonts w:asciiTheme="minorHAnsi" w:hAnsiTheme="minorHAnsi" w:cs="Arial"/>
          <w:b/>
          <w:bCs/>
          <w:color w:val="000000"/>
        </w:rPr>
      </w:pPr>
      <w:r w:rsidRPr="00FD3227">
        <w:rPr>
          <w:rFonts w:asciiTheme="minorHAnsi" w:hAnsiTheme="minorHAnsi" w:cs="Arial"/>
          <w:b/>
          <w:bCs/>
          <w:color w:val="000000"/>
        </w:rPr>
        <w:t>Abrir nueva denuncia</w:t>
      </w:r>
    </w:p>
    <w:p w:rsidR="00FD3227" w:rsidRDefault="00FD3227" w:rsidP="00FD3227">
      <w:pPr>
        <w:pStyle w:val="Prrafodelista"/>
        <w:ind w:left="1416"/>
        <w:rPr>
          <w:rFonts w:asciiTheme="minorHAnsi" w:hAnsiTheme="minorHAnsi"/>
          <w:sz w:val="20"/>
          <w:szCs w:val="20"/>
        </w:rPr>
      </w:pPr>
    </w:p>
    <w:p w:rsidR="00CE14BB" w:rsidRPr="00CE14BB" w:rsidRDefault="000D0BE7" w:rsidP="00FD3227">
      <w:pPr>
        <w:pStyle w:val="Prrafodelista"/>
        <w:ind w:left="1416"/>
        <w:rPr>
          <w:rFonts w:asciiTheme="minorHAnsi" w:hAnsiTheme="minorHAnsi"/>
          <w:sz w:val="20"/>
          <w:szCs w:val="20"/>
        </w:rPr>
      </w:pPr>
      <w:r>
        <w:rPr>
          <w:rFonts w:asciiTheme="minorHAnsi" w:hAnsiTheme="minorHAnsi"/>
          <w:noProof/>
          <w:sz w:val="20"/>
          <w:szCs w:val="20"/>
          <w:lang w:val="en-GB" w:eastAsia="en-GB"/>
        </w:rPr>
        <w:pict>
          <v:rect id="Rectangle 88" o:spid="_x0000_s1030" style="position:absolute;left:0;text-align:left;margin-left:52.75pt;margin-top:2.35pt;width:14.4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"/>
        </w:pict>
      </w:r>
      <w:r w:rsidR="00FD3227">
        <w:rPr>
          <w:rFonts w:asciiTheme="minorHAnsi" w:hAnsiTheme="minorHAnsi"/>
          <w:sz w:val="20"/>
          <w:szCs w:val="20"/>
        </w:rPr>
        <w:t xml:space="preserve">1. </w:t>
      </w:r>
      <w:r w:rsidR="00CE14BB" w:rsidRPr="00CE14BB">
        <w:rPr>
          <w:rFonts w:asciiTheme="minorHAnsi" w:hAnsiTheme="minorHAnsi"/>
          <w:sz w:val="20"/>
          <w:szCs w:val="20"/>
        </w:rPr>
        <w:t>Necesitamos abrir otra comparecencia, por favor cerremos la denuncia actual y abra una nueva.</w:t>
      </w:r>
    </w:p>
    <w:p w:rsidR="00CE14BB" w:rsidRPr="00CE14BB" w:rsidRDefault="00CE14BB" w:rsidP="00CE14BB">
      <w:pPr>
        <w:rPr>
          <w:rFonts w:asciiTheme="minorHAnsi" w:hAnsiTheme="minorHAnsi"/>
          <w:sz w:val="20"/>
          <w:szCs w:val="20"/>
        </w:rPr>
      </w:pPr>
    </w:p>
    <w:p w:rsidR="00CE14BB" w:rsidRPr="00FD3227" w:rsidRDefault="00CE14BB" w:rsidP="00CE14BB">
      <w:pPr>
        <w:rPr>
          <w:rFonts w:asciiTheme="minorHAnsi" w:hAnsiTheme="minorHAnsi" w:cs="Arial"/>
          <w:b/>
          <w:bCs/>
          <w:color w:val="000000"/>
        </w:rPr>
      </w:pPr>
      <w:r w:rsidRPr="00FD3227">
        <w:rPr>
          <w:rFonts w:asciiTheme="minorHAnsi" w:hAnsiTheme="minorHAnsi" w:cs="Arial"/>
          <w:b/>
          <w:bCs/>
          <w:color w:val="000000"/>
        </w:rPr>
        <w:t>Regreso a página principal</w:t>
      </w:r>
    </w:p>
    <w:p w:rsidR="00CE14BB" w:rsidRPr="00CE14BB" w:rsidRDefault="00CE14BB" w:rsidP="00CE14BB">
      <w:pPr>
        <w:rPr>
          <w:rFonts w:asciiTheme="minorHAnsi" w:hAnsiTheme="minorHAnsi" w:cs="Arial"/>
          <w:b/>
          <w:bCs/>
          <w:color w:val="000000"/>
          <w:sz w:val="20"/>
          <w:szCs w:val="20"/>
        </w:rPr>
      </w:pPr>
    </w:p>
    <w:p w:rsidR="00CE14BB" w:rsidRPr="00CE14BB" w:rsidRDefault="000D0BE7" w:rsidP="00FD3227">
      <w:pPr>
        <w:ind w:left="708" w:firstLine="708"/>
        <w:rPr>
          <w:rFonts w:asciiTheme="minorHAnsi" w:hAnsiTheme="minorHAnsi"/>
          <w:sz w:val="20"/>
          <w:szCs w:val="20"/>
        </w:rPr>
      </w:pPr>
      <w:r>
        <w:rPr>
          <w:rFonts w:asciiTheme="minorHAnsi" w:hAnsiTheme="minorHAnsi"/>
          <w:noProof/>
          <w:sz w:val="20"/>
          <w:szCs w:val="20"/>
          <w:lang w:val="en-GB" w:eastAsia="en-GB"/>
        </w:rPr>
        <w:pict>
          <v:rect id="Rectangle 89" o:spid="_x0000_s1029" style="position:absolute;left:0;text-align:left;margin-left:52.75pt;margin-top:1.65pt;width:14.4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"/>
        </w:pict>
      </w:r>
      <w:r w:rsidR="00FD3227">
        <w:rPr>
          <w:rFonts w:asciiTheme="minorHAnsi" w:hAnsiTheme="minorHAnsi"/>
          <w:sz w:val="20"/>
          <w:szCs w:val="20"/>
        </w:rPr>
        <w:t>1. Ahora</w:t>
      </w:r>
      <w:r w:rsidR="00CE14BB" w:rsidRPr="00CE14BB">
        <w:rPr>
          <w:rFonts w:asciiTheme="minorHAnsi" w:hAnsiTheme="minorHAnsi"/>
          <w:sz w:val="20"/>
          <w:szCs w:val="20"/>
        </w:rPr>
        <w:t>, por favor regrese  a la página principal</w:t>
      </w:r>
    </w:p>
    <w:p w:rsidR="00CE14BB" w:rsidRPr="00CE14BB" w:rsidRDefault="00CE14BB" w:rsidP="00CE14BB">
      <w:pPr>
        <w:rPr>
          <w:rFonts w:asciiTheme="minorHAnsi" w:hAnsiTheme="minorHAnsi"/>
          <w:sz w:val="20"/>
          <w:szCs w:val="20"/>
        </w:rPr>
      </w:pPr>
    </w:p>
    <w:p w:rsidR="00CE14BB" w:rsidRPr="00FD3227" w:rsidRDefault="00CE14BB" w:rsidP="00CE14BB">
      <w:pPr>
        <w:rPr>
          <w:rFonts w:asciiTheme="minorHAnsi" w:hAnsiTheme="minorHAnsi" w:cs="Arial"/>
          <w:b/>
          <w:bCs/>
          <w:color w:val="000000"/>
        </w:rPr>
      </w:pPr>
      <w:r w:rsidRPr="00FD3227">
        <w:rPr>
          <w:rFonts w:asciiTheme="minorHAnsi" w:hAnsiTheme="minorHAnsi" w:cs="Arial"/>
          <w:b/>
          <w:bCs/>
          <w:color w:val="000000"/>
        </w:rPr>
        <w:t>Salir del sistema</w:t>
      </w:r>
    </w:p>
    <w:p w:rsidR="00CE14BB" w:rsidRPr="00CE14BB" w:rsidRDefault="00CE14BB" w:rsidP="00CE14BB">
      <w:pPr>
        <w:rPr>
          <w:rFonts w:asciiTheme="minorHAnsi" w:hAnsiTheme="minorHAnsi" w:cs="Arial"/>
          <w:b/>
          <w:bCs/>
          <w:color w:val="000000"/>
          <w:sz w:val="20"/>
          <w:szCs w:val="20"/>
        </w:rPr>
      </w:pPr>
    </w:p>
    <w:p w:rsidR="00CE14BB" w:rsidRDefault="000D0BE7" w:rsidP="00FD3227">
      <w:pPr>
        <w:ind w:left="1416"/>
        <w:rPr>
          <w:rFonts w:asciiTheme="minorHAnsi" w:hAnsiTheme="minorHAnsi"/>
          <w:sz w:val="20"/>
          <w:szCs w:val="20"/>
        </w:rPr>
      </w:pPr>
      <w:r>
        <w:rPr>
          <w:rFonts w:asciiTheme="minorHAnsi" w:hAnsiTheme="minorHAnsi"/>
          <w:noProof/>
          <w:sz w:val="20"/>
          <w:szCs w:val="20"/>
          <w:lang w:val="en-GB" w:eastAsia="en-GB"/>
        </w:rPr>
        <w:pict>
          <v:rect id="Rectangle 90" o:spid="_x0000_s1028" style="position:absolute;left:0;text-align:left;margin-left:52.75pt;margin-top:1.6pt;width:14.4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"/>
        </w:pict>
      </w:r>
      <w:r w:rsidR="00CE14BB" w:rsidRPr="00CE14BB">
        <w:rPr>
          <w:rFonts w:asciiTheme="minorHAnsi" w:hAnsiTheme="minorHAnsi"/>
          <w:sz w:val="20"/>
          <w:szCs w:val="20"/>
        </w:rPr>
        <w:t>1. Para concluir esta evaluación</w:t>
      </w:r>
      <w:r w:rsidR="000D6368">
        <w:rPr>
          <w:rFonts w:asciiTheme="minorHAnsi" w:hAnsiTheme="minorHAnsi"/>
          <w:sz w:val="20"/>
          <w:szCs w:val="20"/>
        </w:rPr>
        <w:t xml:space="preserve">, </w:t>
      </w:r>
      <w:r w:rsidR="00CE14BB" w:rsidRPr="00CE14BB">
        <w:rPr>
          <w:rFonts w:asciiTheme="minorHAnsi" w:hAnsiTheme="minorHAnsi"/>
          <w:sz w:val="20"/>
          <w:szCs w:val="20"/>
        </w:rPr>
        <w:t xml:space="preserve"> por favor cierre su sesión de</w:t>
      </w:r>
      <w:r w:rsidR="00687C5D">
        <w:rPr>
          <w:rFonts w:asciiTheme="minorHAnsi" w:hAnsiTheme="minorHAnsi"/>
          <w:sz w:val="20"/>
          <w:szCs w:val="20"/>
        </w:rPr>
        <w:t xml:space="preserve"> trabajo</w:t>
      </w:r>
      <w:r w:rsidR="00867E55">
        <w:rPr>
          <w:rFonts w:asciiTheme="minorHAnsi" w:hAnsiTheme="minorHAnsi"/>
          <w:sz w:val="20"/>
          <w:szCs w:val="20"/>
        </w:rPr>
        <w:t>.</w:t>
      </w:r>
    </w:p>
    <w:p w:rsidR="00D84BAB" w:rsidRDefault="00D84BAB" w:rsidP="00D84BAB">
      <w:pPr>
        <w:rPr>
          <w:rFonts w:asciiTheme="minorHAnsi" w:hAnsiTheme="minorHAnsi"/>
          <w:sz w:val="20"/>
          <w:szCs w:val="20"/>
        </w:rPr>
      </w:pPr>
    </w:p>
    <w:p w:rsidR="00D84BAB" w:rsidRDefault="00D84BAB" w:rsidP="00D84BAB">
      <w:pPr>
        <w:rPr>
          <w:rFonts w:asciiTheme="minorHAnsi" w:hAnsiTheme="minorHAnsi"/>
          <w:sz w:val="20"/>
          <w:szCs w:val="20"/>
        </w:rPr>
      </w:pPr>
    </w:p>
    <w:p w:rsidR="00D84BAB" w:rsidRDefault="00D84BAB" w:rsidP="00D84BAB">
      <w:pPr>
        <w:rPr>
          <w:rFonts w:asciiTheme="minorHAnsi" w:hAnsiTheme="minorHAnsi"/>
          <w:sz w:val="20"/>
          <w:szCs w:val="20"/>
        </w:rPr>
      </w:pPr>
    </w:p>
    <w:p w:rsidR="00D84BAB" w:rsidRDefault="00D84BAB" w:rsidP="00D84BAB">
      <w:pPr>
        <w:rPr>
          <w:rFonts w:asciiTheme="minorHAnsi" w:hAnsiTheme="minorHAnsi"/>
          <w:sz w:val="20"/>
          <w:szCs w:val="20"/>
        </w:rPr>
      </w:pPr>
    </w:p>
    <w:p w:rsidR="00D84BAB" w:rsidRDefault="00D84BAB" w:rsidP="00D84BAB">
      <w:pPr>
        <w:rPr>
          <w:rFonts w:asciiTheme="minorHAnsi" w:hAnsiTheme="minorHAnsi"/>
          <w:sz w:val="20"/>
          <w:szCs w:val="20"/>
        </w:rPr>
      </w:pPr>
      <w:r>
        <w:rPr>
          <w:rFonts w:asciiTheme="minorHAnsi" w:hAnsiTheme="minorHAnsi"/>
          <w:sz w:val="20"/>
          <w:szCs w:val="20"/>
        </w:rPr>
        <w:t>Gracias por participar en la evaluación</w:t>
      </w:r>
      <w:r w:rsidR="000159B2">
        <w:rPr>
          <w:rFonts w:asciiTheme="minorHAnsi" w:hAnsiTheme="minorHAnsi"/>
          <w:sz w:val="20"/>
          <w:szCs w:val="20"/>
        </w:rPr>
        <w:t>.</w:t>
      </w:r>
    </w:p>
    <w:p w:rsidR="00D84BAB" w:rsidRDefault="00D84BAB" w:rsidP="00D84BAB">
      <w:pPr>
        <w:rPr>
          <w:rFonts w:asciiTheme="minorHAnsi" w:hAnsiTheme="minorHAnsi"/>
          <w:sz w:val="20"/>
          <w:szCs w:val="20"/>
        </w:rPr>
      </w:pPr>
    </w:p>
    <w:p w:rsidR="00D84BAB" w:rsidRDefault="00D84BAB" w:rsidP="00D84BAB">
      <w:pPr>
        <w:rPr>
          <w:rFonts w:asciiTheme="minorHAnsi" w:hAnsiTheme="minorHAnsi"/>
          <w:sz w:val="20"/>
          <w:szCs w:val="20"/>
        </w:rPr>
      </w:pPr>
    </w:p>
    <w:p w:rsidR="00FC2B1F" w:rsidRDefault="00FC2B1F" w:rsidP="00D84BAB">
      <w:pPr>
        <w:rPr>
          <w:rFonts w:asciiTheme="minorHAnsi" w:hAnsiTheme="minorHAnsi"/>
          <w:sz w:val="20"/>
          <w:szCs w:val="20"/>
        </w:rPr>
      </w:pPr>
      <w:r>
        <w:rPr>
          <w:rFonts w:asciiTheme="minorHAnsi" w:hAnsiTheme="minorHAnsi"/>
          <w:sz w:val="20"/>
          <w:szCs w:val="20"/>
        </w:rPr>
        <w:t>Anotar hora en que termino la evaluación</w:t>
      </w:r>
      <w:r w:rsidR="000159B2">
        <w:rPr>
          <w:rFonts w:asciiTheme="minorHAnsi" w:hAnsiTheme="minorHAnsi"/>
          <w:sz w:val="20"/>
          <w:szCs w:val="20"/>
        </w:rPr>
        <w:t>____________________________________</w:t>
      </w:r>
    </w:p>
    <w:p w:rsidR="00D84BAB" w:rsidRDefault="00D84BAB" w:rsidP="00D84BAB">
      <w:pPr>
        <w:rPr>
          <w:rFonts w:asciiTheme="minorHAnsi" w:hAnsiTheme="minorHAnsi"/>
          <w:sz w:val="20"/>
          <w:szCs w:val="20"/>
        </w:rPr>
      </w:pPr>
    </w:p>
    <w:p w:rsidR="00D84BAB" w:rsidRDefault="00D84BAB" w:rsidP="00D84BAB">
      <w:pPr>
        <w:rPr>
          <w:rFonts w:asciiTheme="minorHAnsi" w:hAnsiTheme="minorHAnsi"/>
          <w:sz w:val="20"/>
          <w:szCs w:val="20"/>
        </w:rPr>
      </w:pPr>
    </w:p>
    <w:p w:rsidR="00D84BAB" w:rsidRDefault="00D84BAB" w:rsidP="00D84BAB">
      <w:pPr>
        <w:rPr>
          <w:rFonts w:asciiTheme="minorHAnsi" w:hAnsiTheme="minorHAnsi"/>
        </w:rPr>
      </w:pPr>
      <w:r w:rsidRPr="00D84BAB">
        <w:rPr>
          <w:rFonts w:asciiTheme="minorHAnsi" w:hAnsiTheme="minorHAnsi"/>
        </w:rPr>
        <w:t>Notas del moderador</w:t>
      </w:r>
      <w:proofErr w:type="gramStart"/>
      <w:r w:rsidRPr="00D84BAB">
        <w:rPr>
          <w:rFonts w:asciiTheme="minorHAnsi" w:hAnsiTheme="minorHAnsi"/>
        </w:rPr>
        <w:t>:_</w:t>
      </w:r>
      <w:proofErr w:type="gramEnd"/>
      <w:r w:rsidRPr="00D84BAB">
        <w:rPr>
          <w:rFonts w:asciiTheme="minorHAnsi" w:hAnsiTheme="minorHAnsi"/>
        </w:rPr>
        <w:t>______________________________________________________</w:t>
      </w:r>
      <w:r>
        <w:rPr>
          <w:rFonts w:asciiTheme="minorHAnsi" w:hAnsiTheme="minorHAnsi"/>
        </w:rPr>
        <w:t>_</w:t>
      </w:r>
    </w:p>
    <w:p w:rsidR="00D84BAB" w:rsidRPr="00D84BAB" w:rsidRDefault="00D84BAB" w:rsidP="00D84BAB">
      <w:pPr>
        <w:rPr>
          <w:rFonts w:asciiTheme="minorHAnsi" w:hAnsiTheme="minorHAnsi"/>
        </w:rPr>
      </w:pPr>
      <w:r w:rsidRPr="00D84BAB">
        <w:rPr>
          <w:rFonts w:asciiTheme="minorHAnsi" w:hAnsiTheme="minorHAnsi"/>
        </w:rPr>
        <w:t>_________________________________________________________________________</w:t>
      </w:r>
      <w:r>
        <w:rPr>
          <w:rFonts w:asciiTheme="minorHAnsi" w:hAnsiTheme="minorHAnsi"/>
        </w:rPr>
        <w:t>_________________________________________________________________________________</w:t>
      </w:r>
      <w:r w:rsidRPr="00D84BAB">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84BAB">
        <w:rPr>
          <w:rFonts w:asciiTheme="minorHAnsi" w:hAnsiTheme="minorHAnsi"/>
        </w:rPr>
        <w:lastRenderedPageBreak/>
        <w:t>____________________________________________________________________________________________________________________________________________</w:t>
      </w:r>
      <w:r>
        <w:rPr>
          <w:rFonts w:asciiTheme="minorHAnsi" w:hAnsiTheme="minorHAnsi"/>
        </w:rPr>
        <w:t>______</w:t>
      </w:r>
    </w:p>
    <w:sectPr w:rsidR="00D84BAB" w:rsidRPr="00D84BAB" w:rsidSect="00EF2C03">
      <w:headerReference w:type="even" r:id="rId9"/>
      <w:headerReference w:type="default" r:id="rId10"/>
      <w:footerReference w:type="default" r:id="rId11"/>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BE7" w:rsidRDefault="000D0BE7" w:rsidP="004467F3">
      <w:r>
        <w:separator/>
      </w:r>
    </w:p>
  </w:endnote>
  <w:endnote w:type="continuationSeparator" w:id="0">
    <w:p w:rsidR="000D0BE7" w:rsidRDefault="000D0BE7" w:rsidP="00446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C03" w:rsidRDefault="000D0BE7">
    <w:pPr>
      <w:pStyle w:val="Piedepgina"/>
    </w:pPr>
    <w:r>
      <w:rPr>
        <w:noProof/>
        <w:lang w:val="en-GB" w:eastAsia="en-GB"/>
      </w:rPr>
      <w:pict>
        <v:rect id="Rectangle 7" o:spid="_x0000_s2051" style="position:absolute;margin-left:184.95pt;margin-top:18.05pt;width:415.85pt;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" fillcolor="#dbe5f1 [660]" stroked="f"/>
      </w:pict>
    </w:r>
    <w:r>
      <w:rPr>
        <w:noProof/>
        <w:lang w:val="en-GB" w:eastAsia="en-GB"/>
      </w:rPr>
      <w:pict>
        <v:rect id="Rectangle 8" o:spid="_x0000_s2050" style="position:absolute;margin-left:-92.25pt;margin-top:23.45pt;width:415.8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" fillcolor="#95b3d7 [1940]" stroked="f"/>
      </w:pict>
    </w:r>
    <w:r>
      <w:rPr>
        <w:noProof/>
        <w:lang w:val="en-GB" w:eastAsia="en-GB"/>
      </w:rPr>
      <w:pict>
        <v:rect id="Rectangle 6" o:spid="_x0000_s2049" style="position:absolute;margin-left:-88.65pt;margin-top:27.05pt;width:620.4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" fillcolor="#b8cce4 [1300]" stroked="f"/>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BE7" w:rsidRDefault="000D0BE7" w:rsidP="004467F3">
      <w:r>
        <w:separator/>
      </w:r>
    </w:p>
  </w:footnote>
  <w:footnote w:type="continuationSeparator" w:id="0">
    <w:p w:rsidR="000D0BE7" w:rsidRDefault="000D0BE7" w:rsidP="004467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C03" w:rsidRDefault="00EF2C03">
    <w:pPr>
      <w:pStyle w:val="Encabezado"/>
    </w:pPr>
  </w:p>
  <w:p w:rsidR="00BF0701" w:rsidRDefault="00EF2C03">
    <w:r>
      <w:t xml:space="preserve">Grupo Espacios y sistemas Interactivos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7F3" w:rsidRPr="00EF2C03" w:rsidRDefault="000D0BE7">
    <w:pPr>
      <w:pStyle w:val="Encabezado"/>
      <w:rPr>
        <w:rFonts w:ascii="Century Gothic" w:hAnsi="Century Gothic"/>
        <w:sz w:val="16"/>
        <w:szCs w:val="16"/>
      </w:rPr>
    </w:pPr>
    <w:r>
      <w:rPr>
        <w:noProof/>
        <w:lang w:val="en-GB" w:eastAsia="en-GB"/>
      </w:rPr>
      <w:pict>
        <v:shapetype id="_x0000_t202" coordsize="21600,21600" o:spt="202" path="m,l,21600r21600,l21600,xe">
          <v:stroke joinstyle="miter"/>
          <v:path gradientshapeok="t" o:connecttype="rect"/>
        </v:shapetype>
        <v:shape id="Text Box 3" o:spid="_x0000_s2055" type="#_x0000_t202" style="position:absolute;margin-left:-45.8pt;margin-top:17.95pt;width:215.75pt;height:14.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NRtAIAALo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" filled="f" stroked="f">
          <v:textbox style="mso-fit-shape-to-text:t">
            <w:txbxContent>
              <w:p w:rsidR="00EF2C03" w:rsidRPr="00EF2C03" w:rsidRDefault="00EF2C03">
                <w:pPr>
                  <w:rPr>
                    <w:rFonts w:ascii="Century Gothic" w:hAnsi="Century Gothic"/>
                    <w:sz w:val="12"/>
                    <w:szCs w:val="12"/>
                  </w:rPr>
                </w:pPr>
                <w:r w:rsidRPr="00EF2C03">
                  <w:rPr>
                    <w:rFonts w:ascii="Century Gothic" w:hAnsi="Century Gothic"/>
                    <w:sz w:val="12"/>
                    <w:szCs w:val="12"/>
                  </w:rPr>
                  <w:t>Grupo Espacios y Sistemas Interactivos para la Educación</w:t>
                </w:r>
              </w:p>
            </w:txbxContent>
          </v:textbox>
        </v:shape>
      </w:pict>
    </w:r>
    <w:r w:rsidR="00EF2C03">
      <w:rPr>
        <w:noProof/>
        <w:lang w:val="es-MX" w:eastAsia="es-MX"/>
      </w:rPr>
      <w:drawing>
        <wp:anchor distT="0" distB="0" distL="114300" distR="114300" simplePos="0" relativeHeight="251663360" behindDoc="0" locked="0" layoutInCell="1" allowOverlap="1">
          <wp:simplePos x="0" y="0"/>
          <wp:positionH relativeFrom="column">
            <wp:posOffset>-802005</wp:posOffset>
          </wp:positionH>
          <wp:positionV relativeFrom="paragraph">
            <wp:posOffset>-175895</wp:posOffset>
          </wp:positionV>
          <wp:extent cx="788670" cy="502920"/>
          <wp:effectExtent l="19050" t="0" r="0" b="0"/>
          <wp:wrapNone/>
          <wp:docPr id="3" name="2 Imagen"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788670" cy="502920"/>
                  </a:xfrm>
                  <a:prstGeom prst="rect">
                    <a:avLst/>
                  </a:prstGeom>
                </pic:spPr>
              </pic:pic>
            </a:graphicData>
          </a:graphic>
        </wp:anchor>
      </w:drawing>
    </w:r>
    <w:r>
      <w:rPr>
        <w:noProof/>
        <w:lang w:val="en-GB" w:eastAsia="en-GB"/>
      </w:rPr>
      <w:pict>
        <v:rect id="Rectangle 4" o:spid="_x0000_s2054" style="position:absolute;margin-left:-88.65pt;margin-top:-27.05pt;width:411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" fillcolor="#95b3d7 [1940]" stroked="f"/>
      </w:pict>
    </w:r>
    <w:r>
      <w:rPr>
        <w:noProof/>
        <w:lang w:val="en-GB" w:eastAsia="en-GB"/>
      </w:rPr>
      <w:pict>
        <v:rect id="Rectangle 5" o:spid="_x0000_s2053" style="position:absolute;margin-left:188.55pt;margin-top:-25.85pt;width:411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" fillcolor="#dbe5f1 [660]" stroked="f"/>
      </w:pict>
    </w:r>
    <w:r>
      <w:rPr>
        <w:noProof/>
        <w:lang w:val="en-GB" w:eastAsia="en-GB"/>
      </w:rPr>
      <w:pict>
        <v:rect id="Rectangle 1" o:spid="_x0000_s2052" style="position:absolute;margin-left:-85.05pt;margin-top:-48.65pt;width:613.2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" fillcolor="#b8cce4 [1300]" stroked="f"/>
      </w:pict>
    </w:r>
    <w:r w:rsidR="00EF2C03">
      <w:rPr>
        <w:noProof/>
        <w:lang w:val="es-MX" w:eastAsia="es-MX"/>
      </w:rPr>
      <w:drawing>
        <wp:anchor distT="0" distB="0" distL="114300" distR="114300" simplePos="0" relativeHeight="251666432" behindDoc="0" locked="0" layoutInCell="1" allowOverlap="1">
          <wp:simplePos x="0" y="0"/>
          <wp:positionH relativeFrom="column">
            <wp:posOffset>4836795</wp:posOffset>
          </wp:positionH>
          <wp:positionV relativeFrom="paragraph">
            <wp:posOffset>-114300</wp:posOffset>
          </wp:positionV>
          <wp:extent cx="461010" cy="510540"/>
          <wp:effectExtent l="19050" t="0" r="0" b="0"/>
          <wp:wrapNone/>
          <wp:docPr id="4" name="3 Imagen" descr="unam_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m_azul.png"/>
                  <pic:cNvPicPr/>
                </pic:nvPicPr>
                <pic:blipFill>
                  <a:blip r:embed="rId2"/>
                  <a:stretch>
                    <a:fillRect/>
                  </a:stretch>
                </pic:blipFill>
                <pic:spPr>
                  <a:xfrm>
                    <a:off x="0" y="0"/>
                    <a:ext cx="461010" cy="510540"/>
                  </a:xfrm>
                  <a:prstGeom prst="rect">
                    <a:avLst/>
                  </a:prstGeom>
                </pic:spPr>
              </pic:pic>
            </a:graphicData>
          </a:graphic>
        </wp:anchor>
      </w:drawing>
    </w:r>
    <w:r w:rsidR="00EF2C03">
      <w:rPr>
        <w:noProof/>
        <w:lang w:val="es-MX" w:eastAsia="es-MX"/>
      </w:rPr>
      <w:drawing>
        <wp:anchor distT="0" distB="0" distL="114300" distR="114300" simplePos="0" relativeHeight="251662336" behindDoc="0" locked="0" layoutInCell="1" allowOverlap="1">
          <wp:simplePos x="0" y="0"/>
          <wp:positionH relativeFrom="column">
            <wp:posOffset>5431155</wp:posOffset>
          </wp:positionH>
          <wp:positionV relativeFrom="paragraph">
            <wp:posOffset>-53340</wp:posOffset>
          </wp:positionV>
          <wp:extent cx="1055370" cy="320040"/>
          <wp:effectExtent l="19050" t="0" r="0" b="0"/>
          <wp:wrapNone/>
          <wp:docPr id="2" name="1 Imagen" descr="logo_ccad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cadet.jpg"/>
                  <pic:cNvPicPr/>
                </pic:nvPicPr>
                <pic:blipFill>
                  <a:blip r:embed="rId3"/>
                  <a:stretch>
                    <a:fillRect/>
                  </a:stretch>
                </pic:blipFill>
                <pic:spPr>
                  <a:xfrm>
                    <a:off x="0" y="0"/>
                    <a:ext cx="1055370" cy="320040"/>
                  </a:xfrm>
                  <a:prstGeom prst="rect">
                    <a:avLst/>
                  </a:prstGeom>
                </pic:spPr>
              </pic:pic>
            </a:graphicData>
          </a:graphic>
        </wp:anchor>
      </w:drawing>
    </w:r>
    <w:r w:rsidR="00EF2C03">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110B"/>
    <w:multiLevelType w:val="hybridMultilevel"/>
    <w:tmpl w:val="240E71DA"/>
    <w:lvl w:ilvl="0" w:tplc="B89009F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03405A7D"/>
    <w:multiLevelType w:val="hybridMultilevel"/>
    <w:tmpl w:val="BDDC2F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34F16F0"/>
    <w:multiLevelType w:val="hybridMultilevel"/>
    <w:tmpl w:val="35822274"/>
    <w:lvl w:ilvl="0" w:tplc="0D4C9FD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0FA31DE0"/>
    <w:multiLevelType w:val="hybridMultilevel"/>
    <w:tmpl w:val="BD9A72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ADB72A2"/>
    <w:multiLevelType w:val="hybridMultilevel"/>
    <w:tmpl w:val="63A89890"/>
    <w:lvl w:ilvl="0" w:tplc="A78059F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28C71A45"/>
    <w:multiLevelType w:val="hybridMultilevel"/>
    <w:tmpl w:val="3DC2C6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D860675"/>
    <w:multiLevelType w:val="hybridMultilevel"/>
    <w:tmpl w:val="776251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3357A8D"/>
    <w:multiLevelType w:val="hybridMultilevel"/>
    <w:tmpl w:val="F3DE40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8C916E4"/>
    <w:multiLevelType w:val="hybridMultilevel"/>
    <w:tmpl w:val="8878E3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C9536B6"/>
    <w:multiLevelType w:val="hybridMultilevel"/>
    <w:tmpl w:val="C630AA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39D7247"/>
    <w:multiLevelType w:val="hybridMultilevel"/>
    <w:tmpl w:val="2DB03D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3BD3A6B"/>
    <w:multiLevelType w:val="hybridMultilevel"/>
    <w:tmpl w:val="AD8081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9E870A5"/>
    <w:multiLevelType w:val="hybridMultilevel"/>
    <w:tmpl w:val="984E87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BE65D56"/>
    <w:multiLevelType w:val="hybridMultilevel"/>
    <w:tmpl w:val="8A6CFD2A"/>
    <w:lvl w:ilvl="0" w:tplc="080A000F">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4">
    <w:nsid w:val="73D3269A"/>
    <w:multiLevelType w:val="hybridMultilevel"/>
    <w:tmpl w:val="A182889E"/>
    <w:lvl w:ilvl="0" w:tplc="57E6769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nsid w:val="7C6575AE"/>
    <w:multiLevelType w:val="hybridMultilevel"/>
    <w:tmpl w:val="00EEE6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D20120D"/>
    <w:multiLevelType w:val="hybridMultilevel"/>
    <w:tmpl w:val="C9E4A3E6"/>
    <w:lvl w:ilvl="0" w:tplc="3CBEBA3A">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2"/>
  </w:num>
  <w:num w:numId="2">
    <w:abstractNumId w:val="11"/>
  </w:num>
  <w:num w:numId="3">
    <w:abstractNumId w:val="2"/>
  </w:num>
  <w:num w:numId="4">
    <w:abstractNumId w:val="15"/>
  </w:num>
  <w:num w:numId="5">
    <w:abstractNumId w:val="1"/>
  </w:num>
  <w:num w:numId="6">
    <w:abstractNumId w:val="8"/>
  </w:num>
  <w:num w:numId="7">
    <w:abstractNumId w:val="3"/>
  </w:num>
  <w:num w:numId="8">
    <w:abstractNumId w:val="6"/>
  </w:num>
  <w:num w:numId="9">
    <w:abstractNumId w:val="9"/>
  </w:num>
  <w:num w:numId="10">
    <w:abstractNumId w:val="10"/>
  </w:num>
  <w:num w:numId="11">
    <w:abstractNumId w:val="5"/>
  </w:num>
  <w:num w:numId="12">
    <w:abstractNumId w:val="7"/>
  </w:num>
  <w:num w:numId="13">
    <w:abstractNumId w:val="16"/>
  </w:num>
  <w:num w:numId="14">
    <w:abstractNumId w:val="13"/>
  </w:num>
  <w:num w:numId="15">
    <w:abstractNumId w:val="4"/>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478CE"/>
    <w:rsid w:val="000159B2"/>
    <w:rsid w:val="000245E2"/>
    <w:rsid w:val="00084A7A"/>
    <w:rsid w:val="000D0BE7"/>
    <w:rsid w:val="000D6368"/>
    <w:rsid w:val="001265C0"/>
    <w:rsid w:val="0014660A"/>
    <w:rsid w:val="001478CE"/>
    <w:rsid w:val="00150F60"/>
    <w:rsid w:val="00203C64"/>
    <w:rsid w:val="00231382"/>
    <w:rsid w:val="00240461"/>
    <w:rsid w:val="00285EB9"/>
    <w:rsid w:val="004226C7"/>
    <w:rsid w:val="004467F3"/>
    <w:rsid w:val="00463546"/>
    <w:rsid w:val="004F3E76"/>
    <w:rsid w:val="00504A09"/>
    <w:rsid w:val="00550A9B"/>
    <w:rsid w:val="005633F4"/>
    <w:rsid w:val="005878CC"/>
    <w:rsid w:val="00603BD0"/>
    <w:rsid w:val="0063270C"/>
    <w:rsid w:val="006639E4"/>
    <w:rsid w:val="00687016"/>
    <w:rsid w:val="00687C5D"/>
    <w:rsid w:val="006A2D34"/>
    <w:rsid w:val="006A37D8"/>
    <w:rsid w:val="00761E8B"/>
    <w:rsid w:val="007C1066"/>
    <w:rsid w:val="007E4B34"/>
    <w:rsid w:val="007F1624"/>
    <w:rsid w:val="007F6FF5"/>
    <w:rsid w:val="008319D0"/>
    <w:rsid w:val="00867E55"/>
    <w:rsid w:val="00912BBC"/>
    <w:rsid w:val="009528CD"/>
    <w:rsid w:val="00A85679"/>
    <w:rsid w:val="00AD603C"/>
    <w:rsid w:val="00B0359A"/>
    <w:rsid w:val="00B503D7"/>
    <w:rsid w:val="00B669B5"/>
    <w:rsid w:val="00BB198B"/>
    <w:rsid w:val="00BE768B"/>
    <w:rsid w:val="00BF0701"/>
    <w:rsid w:val="00BF4914"/>
    <w:rsid w:val="00C2420E"/>
    <w:rsid w:val="00CE14BB"/>
    <w:rsid w:val="00D31B2C"/>
    <w:rsid w:val="00D66ACB"/>
    <w:rsid w:val="00D84BAB"/>
    <w:rsid w:val="00DE692E"/>
    <w:rsid w:val="00DF3C55"/>
    <w:rsid w:val="00E50F9E"/>
    <w:rsid w:val="00E55FDA"/>
    <w:rsid w:val="00E579A2"/>
    <w:rsid w:val="00EC1418"/>
    <w:rsid w:val="00EF2C03"/>
    <w:rsid w:val="00F31450"/>
    <w:rsid w:val="00F52334"/>
    <w:rsid w:val="00F73308"/>
    <w:rsid w:val="00F9287B"/>
    <w:rsid w:val="00F94E56"/>
    <w:rsid w:val="00FC2B1F"/>
    <w:rsid w:val="00FC3CE8"/>
    <w:rsid w:val="00FD32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308"/>
    <w:pPr>
      <w:jc w:val="left"/>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3308"/>
    <w:pPr>
      <w:ind w:left="720"/>
      <w:contextualSpacing/>
    </w:pPr>
  </w:style>
  <w:style w:type="table" w:styleId="Tablaconcuadrcula">
    <w:name w:val="Table Grid"/>
    <w:basedOn w:val="Tablanormal"/>
    <w:uiPriority w:val="59"/>
    <w:rsid w:val="00F73308"/>
    <w:pPr>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73308"/>
    <w:pPr>
      <w:spacing w:before="100" w:beforeAutospacing="1" w:after="100" w:afterAutospacing="1"/>
    </w:pPr>
    <w:rPr>
      <w:lang w:val="es-MX" w:eastAsia="es-MX"/>
    </w:rPr>
  </w:style>
  <w:style w:type="paragraph" w:styleId="Encabezado">
    <w:name w:val="header"/>
    <w:basedOn w:val="Normal"/>
    <w:link w:val="EncabezadoCar"/>
    <w:uiPriority w:val="99"/>
    <w:semiHidden/>
    <w:unhideWhenUsed/>
    <w:rsid w:val="004467F3"/>
    <w:pPr>
      <w:tabs>
        <w:tab w:val="center" w:pos="4419"/>
        <w:tab w:val="right" w:pos="8838"/>
      </w:tabs>
    </w:pPr>
  </w:style>
  <w:style w:type="character" w:customStyle="1" w:styleId="EncabezadoCar">
    <w:name w:val="Encabezado Car"/>
    <w:basedOn w:val="Fuentedeprrafopredeter"/>
    <w:link w:val="Encabezado"/>
    <w:uiPriority w:val="99"/>
    <w:semiHidden/>
    <w:rsid w:val="004467F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semiHidden/>
    <w:unhideWhenUsed/>
    <w:rsid w:val="004467F3"/>
    <w:pPr>
      <w:tabs>
        <w:tab w:val="center" w:pos="4419"/>
        <w:tab w:val="right" w:pos="8838"/>
      </w:tabs>
    </w:pPr>
  </w:style>
  <w:style w:type="character" w:customStyle="1" w:styleId="PiedepginaCar">
    <w:name w:val="Pie de página Car"/>
    <w:basedOn w:val="Fuentedeprrafopredeter"/>
    <w:link w:val="Piedepgina"/>
    <w:uiPriority w:val="99"/>
    <w:semiHidden/>
    <w:rsid w:val="004467F3"/>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467F3"/>
    <w:rPr>
      <w:rFonts w:ascii="Tahoma" w:hAnsi="Tahoma" w:cs="Tahoma"/>
      <w:sz w:val="16"/>
      <w:szCs w:val="16"/>
    </w:rPr>
  </w:style>
  <w:style w:type="character" w:customStyle="1" w:styleId="TextodegloboCar">
    <w:name w:val="Texto de globo Car"/>
    <w:basedOn w:val="Fuentedeprrafopredeter"/>
    <w:link w:val="Textodeglobo"/>
    <w:uiPriority w:val="99"/>
    <w:semiHidden/>
    <w:rsid w:val="004467F3"/>
    <w:rPr>
      <w:rFonts w:ascii="Tahoma" w:eastAsia="Times New Roman" w:hAnsi="Tahoma" w:cs="Tahoma"/>
      <w:sz w:val="16"/>
      <w:szCs w:val="16"/>
      <w:lang w:val="es-ES" w:eastAsia="es-ES"/>
    </w:rPr>
  </w:style>
  <w:style w:type="character" w:styleId="Refdecomentario">
    <w:name w:val="annotation reference"/>
    <w:basedOn w:val="Fuentedeprrafopredeter"/>
    <w:uiPriority w:val="99"/>
    <w:semiHidden/>
    <w:unhideWhenUsed/>
    <w:rsid w:val="00A85679"/>
    <w:rPr>
      <w:sz w:val="16"/>
      <w:szCs w:val="16"/>
    </w:rPr>
  </w:style>
  <w:style w:type="paragraph" w:styleId="Textocomentario">
    <w:name w:val="annotation text"/>
    <w:basedOn w:val="Normal"/>
    <w:link w:val="TextocomentarioCar"/>
    <w:uiPriority w:val="99"/>
    <w:semiHidden/>
    <w:unhideWhenUsed/>
    <w:rsid w:val="00A85679"/>
    <w:rPr>
      <w:sz w:val="20"/>
      <w:szCs w:val="20"/>
    </w:rPr>
  </w:style>
  <w:style w:type="character" w:customStyle="1" w:styleId="TextocomentarioCar">
    <w:name w:val="Texto comentario Car"/>
    <w:basedOn w:val="Fuentedeprrafopredeter"/>
    <w:link w:val="Textocomentario"/>
    <w:uiPriority w:val="99"/>
    <w:semiHidden/>
    <w:rsid w:val="00A85679"/>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85679"/>
    <w:rPr>
      <w:b/>
      <w:bCs/>
    </w:rPr>
  </w:style>
  <w:style w:type="character" w:customStyle="1" w:styleId="AsuntodelcomentarioCar">
    <w:name w:val="Asunto del comentario Car"/>
    <w:basedOn w:val="TextocomentarioCar"/>
    <w:link w:val="Asuntodelcomentario"/>
    <w:uiPriority w:val="99"/>
    <w:semiHidden/>
    <w:rsid w:val="00A85679"/>
    <w:rPr>
      <w:rFonts w:ascii="Times New Roman" w:eastAsia="Times New Roman" w:hAnsi="Times New Roman" w:cs="Times New Roman"/>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308"/>
    <w:pPr>
      <w:jc w:val="left"/>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3308"/>
    <w:pPr>
      <w:ind w:left="720"/>
      <w:contextualSpacing/>
    </w:pPr>
  </w:style>
  <w:style w:type="table" w:styleId="Tablaconcuadrcula">
    <w:name w:val="Table Grid"/>
    <w:basedOn w:val="Tablanormal"/>
    <w:uiPriority w:val="59"/>
    <w:rsid w:val="00F73308"/>
    <w:pPr>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73308"/>
    <w:pPr>
      <w:spacing w:before="100" w:beforeAutospacing="1" w:after="100" w:afterAutospacing="1"/>
    </w:pPr>
    <w:rPr>
      <w:lang w:val="es-MX" w:eastAsia="es-MX"/>
    </w:rPr>
  </w:style>
  <w:style w:type="paragraph" w:styleId="Encabezado">
    <w:name w:val="header"/>
    <w:basedOn w:val="Normal"/>
    <w:link w:val="EncabezadoCar"/>
    <w:uiPriority w:val="99"/>
    <w:semiHidden/>
    <w:unhideWhenUsed/>
    <w:rsid w:val="004467F3"/>
    <w:pPr>
      <w:tabs>
        <w:tab w:val="center" w:pos="4419"/>
        <w:tab w:val="right" w:pos="8838"/>
      </w:tabs>
    </w:pPr>
  </w:style>
  <w:style w:type="character" w:customStyle="1" w:styleId="EncabezadoCar">
    <w:name w:val="Encabezado Car"/>
    <w:basedOn w:val="Fuentedeprrafopredeter"/>
    <w:link w:val="Encabezado"/>
    <w:uiPriority w:val="99"/>
    <w:semiHidden/>
    <w:rsid w:val="004467F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semiHidden/>
    <w:unhideWhenUsed/>
    <w:rsid w:val="004467F3"/>
    <w:pPr>
      <w:tabs>
        <w:tab w:val="center" w:pos="4419"/>
        <w:tab w:val="right" w:pos="8838"/>
      </w:tabs>
    </w:pPr>
  </w:style>
  <w:style w:type="character" w:customStyle="1" w:styleId="PiedepginaCar">
    <w:name w:val="Pie de página Car"/>
    <w:basedOn w:val="Fuentedeprrafopredeter"/>
    <w:link w:val="Piedepgina"/>
    <w:uiPriority w:val="99"/>
    <w:semiHidden/>
    <w:rsid w:val="004467F3"/>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467F3"/>
    <w:rPr>
      <w:rFonts w:ascii="Tahoma" w:hAnsi="Tahoma" w:cs="Tahoma"/>
      <w:sz w:val="16"/>
      <w:szCs w:val="16"/>
    </w:rPr>
  </w:style>
  <w:style w:type="character" w:customStyle="1" w:styleId="TextodegloboCar">
    <w:name w:val="Texto de globo Car"/>
    <w:basedOn w:val="Fuentedeprrafopredeter"/>
    <w:link w:val="Textodeglobo"/>
    <w:uiPriority w:val="99"/>
    <w:semiHidden/>
    <w:rsid w:val="004467F3"/>
    <w:rPr>
      <w:rFonts w:ascii="Tahoma" w:eastAsia="Times New Roman" w:hAnsi="Tahoma" w:cs="Tahoma"/>
      <w:sz w:val="16"/>
      <w:szCs w:val="16"/>
      <w:lang w:val="es-ES" w:eastAsia="es-ES"/>
    </w:rPr>
  </w:style>
  <w:style w:type="character" w:styleId="Refdecomentario">
    <w:name w:val="annotation reference"/>
    <w:basedOn w:val="Fuentedeprrafopredeter"/>
    <w:uiPriority w:val="99"/>
    <w:semiHidden/>
    <w:unhideWhenUsed/>
    <w:rsid w:val="00A85679"/>
    <w:rPr>
      <w:sz w:val="16"/>
      <w:szCs w:val="16"/>
    </w:rPr>
  </w:style>
  <w:style w:type="paragraph" w:styleId="Textocomentario">
    <w:name w:val="annotation text"/>
    <w:basedOn w:val="Normal"/>
    <w:link w:val="TextocomentarioCar"/>
    <w:uiPriority w:val="99"/>
    <w:semiHidden/>
    <w:unhideWhenUsed/>
    <w:rsid w:val="00A85679"/>
    <w:rPr>
      <w:sz w:val="20"/>
      <w:szCs w:val="20"/>
    </w:rPr>
  </w:style>
  <w:style w:type="character" w:customStyle="1" w:styleId="TextocomentarioCar">
    <w:name w:val="Texto comentario Car"/>
    <w:basedOn w:val="Fuentedeprrafopredeter"/>
    <w:link w:val="Textocomentario"/>
    <w:uiPriority w:val="99"/>
    <w:semiHidden/>
    <w:rsid w:val="00A85679"/>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85679"/>
    <w:rPr>
      <w:b/>
      <w:bCs/>
    </w:rPr>
  </w:style>
  <w:style w:type="character" w:customStyle="1" w:styleId="AsuntodelcomentarioCar">
    <w:name w:val="Asunto del comentario Car"/>
    <w:basedOn w:val="TextocomentarioCar"/>
    <w:link w:val="Asuntodelcomentario"/>
    <w:uiPriority w:val="99"/>
    <w:semiHidden/>
    <w:rsid w:val="00A85679"/>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1232</Words>
  <Characters>6776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Libia</dc:creator>
  <cp:lastModifiedBy>Usuario UNAM</cp:lastModifiedBy>
  <cp:revision>4</cp:revision>
  <dcterms:created xsi:type="dcterms:W3CDTF">2011-01-27T22:02:00Z</dcterms:created>
  <dcterms:modified xsi:type="dcterms:W3CDTF">2013-10-16T18:40:00Z</dcterms:modified>
</cp:coreProperties>
</file>